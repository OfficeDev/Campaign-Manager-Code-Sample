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C9A799" w14:textId="47E52EED" w:rsidR="00DF6A9C" w:rsidRDefault="0093096E">
      <w:pPr>
        <w:pStyle w:val="Title"/>
      </w:pPr>
      <w:r>
        <w:t>Android Sample Setup Instructions</w:t>
      </w:r>
      <w:r w:rsidR="006E7C4F">
        <w:t xml:space="preserve"> (from Source)</w:t>
      </w:r>
    </w:p>
    <w:p w14:paraId="6B8456BF" w14:textId="77777777" w:rsidR="00837372" w:rsidRDefault="00837372" w:rsidP="00462FBE">
      <w:pPr>
        <w:pStyle w:val="Heading1"/>
      </w:pPr>
      <w:r w:rsidRPr="00462FBE">
        <w:t>Required</w:t>
      </w:r>
      <w:r>
        <w:t xml:space="preserve"> Software</w:t>
      </w:r>
    </w:p>
    <w:p w14:paraId="258DCE77" w14:textId="4C367303" w:rsidR="009D2496" w:rsidRPr="009D2496" w:rsidRDefault="009D2496" w:rsidP="009D2496">
      <w:pPr>
        <w:pStyle w:val="Heading2"/>
      </w:pPr>
      <w:r>
        <w:t>Tools</w:t>
      </w:r>
    </w:p>
    <w:p w14:paraId="6C285F4B" w14:textId="77777777" w:rsidR="00837372" w:rsidRDefault="00837372" w:rsidP="00837372">
      <w:pPr>
        <w:pStyle w:val="ListParagraph"/>
        <w:numPr>
          <w:ilvl w:val="0"/>
          <w:numId w:val="8"/>
        </w:numPr>
      </w:pPr>
      <w:r>
        <w:t>Android Development Tools (Sample was built with Eclipse)</w:t>
      </w:r>
    </w:p>
    <w:p w14:paraId="63DCB97A" w14:textId="77777777" w:rsidR="00837372" w:rsidRDefault="00837372" w:rsidP="00837372">
      <w:pPr>
        <w:pStyle w:val="ListParagraph"/>
        <w:numPr>
          <w:ilvl w:val="0"/>
          <w:numId w:val="8"/>
        </w:numPr>
      </w:pPr>
      <w:r>
        <w:t>Java SDK (</w:t>
      </w:r>
      <w:hyperlink r:id="rId8" w:history="1">
        <w:r w:rsidRPr="00BD737C">
          <w:rPr>
            <w:rStyle w:val="Hyperlink"/>
          </w:rPr>
          <w:t>http://www.oracle.com/technetwork/java/javase/downloads</w:t>
        </w:r>
      </w:hyperlink>
      <w:r>
        <w:rPr>
          <w:rStyle w:val="Hyperlink"/>
        </w:rPr>
        <w:t>)</w:t>
      </w:r>
    </w:p>
    <w:p w14:paraId="25C479A1" w14:textId="77777777" w:rsidR="00837372" w:rsidRDefault="00837372" w:rsidP="00837372">
      <w:pPr>
        <w:pStyle w:val="ListParagraph"/>
        <w:numPr>
          <w:ilvl w:val="0"/>
          <w:numId w:val="8"/>
        </w:numPr>
      </w:pPr>
      <w:r>
        <w:t>Android SDK – All Packages</w:t>
      </w:r>
    </w:p>
    <w:p w14:paraId="5E47EEDC" w14:textId="5332575C" w:rsidR="000F13B3" w:rsidRDefault="000F13B3" w:rsidP="000F13B3">
      <w:pPr>
        <w:pStyle w:val="ListParagraph"/>
        <w:numPr>
          <w:ilvl w:val="0"/>
          <w:numId w:val="8"/>
        </w:numPr>
      </w:pPr>
      <w:proofErr w:type="spellStart"/>
      <w:r>
        <w:t>Git</w:t>
      </w:r>
      <w:proofErr w:type="spellEnd"/>
      <w:r>
        <w:t xml:space="preserve"> (e.g. </w:t>
      </w:r>
      <w:proofErr w:type="spellStart"/>
      <w:r>
        <w:t>GitHub</w:t>
      </w:r>
      <w:proofErr w:type="spellEnd"/>
      <w:r>
        <w:t xml:space="preserve"> for Windows </w:t>
      </w:r>
      <w:hyperlink r:id="rId9" w:history="1">
        <w:r w:rsidRPr="00FE7334">
          <w:rPr>
            <w:rStyle w:val="Hyperlink"/>
          </w:rPr>
          <w:t>http://github-windows.s3.amazonaws.com/GitHubSetup.exe</w:t>
        </w:r>
      </w:hyperlink>
      <w:r>
        <w:t xml:space="preserve"> )</w:t>
      </w:r>
    </w:p>
    <w:p w14:paraId="7D7AD613" w14:textId="77777777" w:rsidR="00837372" w:rsidRDefault="00837372" w:rsidP="00837372">
      <w:pPr>
        <w:pStyle w:val="ListParagraph"/>
        <w:numPr>
          <w:ilvl w:val="0"/>
          <w:numId w:val="8"/>
        </w:numPr>
      </w:pPr>
      <w:proofErr w:type="spellStart"/>
      <w:r>
        <w:t>eGit</w:t>
      </w:r>
      <w:proofErr w:type="spellEnd"/>
      <w:r>
        <w:t xml:space="preserve"> (Eclipse </w:t>
      </w:r>
      <w:proofErr w:type="spellStart"/>
      <w:r>
        <w:t>Git</w:t>
      </w:r>
      <w:proofErr w:type="spellEnd"/>
      <w:r>
        <w:t xml:space="preserve"> Plugin) - </w:t>
      </w:r>
      <w:proofErr w:type="spellStart"/>
      <w:r>
        <w:t>Git</w:t>
      </w:r>
      <w:proofErr w:type="spellEnd"/>
      <w:r>
        <w:t xml:space="preserve"> Repository Plugin (</w:t>
      </w:r>
      <w:hyperlink r:id="rId10" w:history="1">
        <w:r w:rsidRPr="005C3429">
          <w:rPr>
            <w:rStyle w:val="Hyperlink"/>
          </w:rPr>
          <w:t>http://www.eclipse.org/egit/download/</w:t>
        </w:r>
      </w:hyperlink>
      <w:r>
        <w:t xml:space="preserve"> )</w:t>
      </w:r>
    </w:p>
    <w:p w14:paraId="4D4E442E" w14:textId="421CA299" w:rsidR="000F13B3" w:rsidRDefault="000F13B3" w:rsidP="00837372">
      <w:pPr>
        <w:pStyle w:val="ListParagraph"/>
        <w:numPr>
          <w:ilvl w:val="0"/>
          <w:numId w:val="8"/>
        </w:numPr>
      </w:pPr>
      <w:r>
        <w:t xml:space="preserve">Maven SDK </w:t>
      </w:r>
      <w:proofErr w:type="spellStart"/>
      <w:r>
        <w:t>Deployer</w:t>
      </w:r>
      <w:proofErr w:type="spellEnd"/>
      <w:r>
        <w:t xml:space="preserve"> </w:t>
      </w:r>
      <w:hyperlink r:id="rId11" w:history="1">
        <w:r w:rsidRPr="00FE7334">
          <w:rPr>
            <w:rStyle w:val="Hyperlink"/>
          </w:rPr>
          <w:t>http://maven.apache.org/download.cgi</w:t>
        </w:r>
      </w:hyperlink>
      <w:r>
        <w:t xml:space="preserve">  </w:t>
      </w:r>
    </w:p>
    <w:p w14:paraId="5F96A9BD" w14:textId="31FA8F8D" w:rsidR="000F13B3" w:rsidRDefault="000F13B3" w:rsidP="00837372">
      <w:pPr>
        <w:pStyle w:val="ListParagraph"/>
        <w:numPr>
          <w:ilvl w:val="0"/>
          <w:numId w:val="8"/>
        </w:numPr>
      </w:pPr>
      <w:r>
        <w:t>Maven</w:t>
      </w:r>
    </w:p>
    <w:p w14:paraId="6C7386C5" w14:textId="77777777" w:rsidR="00837372" w:rsidRDefault="00837372" w:rsidP="00837372">
      <w:pPr>
        <w:pStyle w:val="ListParagraph"/>
        <w:numPr>
          <w:ilvl w:val="0"/>
          <w:numId w:val="8"/>
        </w:numPr>
      </w:pPr>
      <w:r>
        <w:t xml:space="preserve">For debugging on a device, configure USB Debugging </w:t>
      </w:r>
    </w:p>
    <w:p w14:paraId="270614C0" w14:textId="77777777" w:rsidR="00837372" w:rsidRDefault="00837372" w:rsidP="00837372">
      <w:pPr>
        <w:pStyle w:val="ListParagraph"/>
        <w:numPr>
          <w:ilvl w:val="1"/>
          <w:numId w:val="8"/>
        </w:numPr>
      </w:pPr>
      <w:r>
        <w:t xml:space="preserve">instructions are here </w:t>
      </w:r>
      <w:hyperlink r:id="rId12" w:history="1">
        <w:r w:rsidRPr="00EA6965">
          <w:rPr>
            <w:rStyle w:val="Hyperlink"/>
          </w:rPr>
          <w:t>http://developer.android.com/tools/device.html</w:t>
        </w:r>
      </w:hyperlink>
      <w:r>
        <w:t>)</w:t>
      </w:r>
    </w:p>
    <w:p w14:paraId="2F56D3DB" w14:textId="77777777" w:rsidR="00837372" w:rsidRDefault="00837372" w:rsidP="00837372">
      <w:pPr>
        <w:pStyle w:val="ListParagraph"/>
        <w:numPr>
          <w:ilvl w:val="0"/>
          <w:numId w:val="8"/>
        </w:numPr>
      </w:pPr>
      <w:r>
        <w:t>Create an emulator based on a tablet e.g. the Nexus 10 (Note: on Windows, limit emulator device memory to 768MB or the VM will not run reliably).</w:t>
      </w:r>
    </w:p>
    <w:p w14:paraId="310A44B0" w14:textId="077FDC91" w:rsidR="00837372" w:rsidRDefault="00F04606" w:rsidP="009D2496">
      <w:pPr>
        <w:pStyle w:val="Heading2"/>
      </w:pPr>
      <w:r>
        <w:t>Android SDK</w:t>
      </w:r>
    </w:p>
    <w:p w14:paraId="71F9DC64" w14:textId="77777777" w:rsidR="00837372" w:rsidRDefault="00837372" w:rsidP="009D2496">
      <w:pPr>
        <w:pStyle w:val="Heading3"/>
      </w:pPr>
      <w:r>
        <w:t>Android SDK for Azure Active Directory</w:t>
      </w:r>
      <w:r>
        <w:tab/>
      </w:r>
    </w:p>
    <w:p w14:paraId="1988DAF9" w14:textId="77777777" w:rsidR="00837372" w:rsidRDefault="00837372" w:rsidP="00837372">
      <w:pPr>
        <w:pStyle w:val="ListParagraph"/>
        <w:numPr>
          <w:ilvl w:val="0"/>
          <w:numId w:val="5"/>
        </w:numPr>
      </w:pPr>
      <w:r>
        <w:t>Follow the set up instructions for prerequisites at</w:t>
      </w:r>
      <w:r w:rsidRPr="00EF6B8F">
        <w:t xml:space="preserve"> </w:t>
      </w:r>
      <w:hyperlink r:id="rId13" w:history="1">
        <w:r w:rsidRPr="005C3429">
          <w:rPr>
            <w:rStyle w:val="Hyperlink"/>
          </w:rPr>
          <w:t>https://github.com/MSOpenTech/azure-activedirectory-library-for-android</w:t>
        </w:r>
      </w:hyperlink>
      <w:r>
        <w:t xml:space="preserve"> </w:t>
      </w:r>
    </w:p>
    <w:p w14:paraId="324532A3" w14:textId="77777777" w:rsidR="00837372" w:rsidRDefault="00837372" w:rsidP="00837372">
      <w:pPr>
        <w:pStyle w:val="ListParagraph"/>
        <w:numPr>
          <w:ilvl w:val="1"/>
          <w:numId w:val="5"/>
        </w:numPr>
      </w:pPr>
      <w:r>
        <w:t xml:space="preserve">Get the Maven SDK </w:t>
      </w:r>
      <w:proofErr w:type="spellStart"/>
      <w:r>
        <w:t>Deployer</w:t>
      </w:r>
      <w:proofErr w:type="spellEnd"/>
      <w:r>
        <w:t xml:space="preserve"> from </w:t>
      </w:r>
      <w:hyperlink r:id="rId14" w:history="1">
        <w:r w:rsidRPr="00BD737C">
          <w:rPr>
            <w:rStyle w:val="Hyperlink"/>
          </w:rPr>
          <w:t>https://github.com/mosabua/maven-android-sdk-deployer</w:t>
        </w:r>
      </w:hyperlink>
      <w:r>
        <w:t xml:space="preserve"> </w:t>
      </w:r>
    </w:p>
    <w:p w14:paraId="23B46930" w14:textId="77777777" w:rsidR="00837372" w:rsidRDefault="00837372" w:rsidP="00837372">
      <w:pPr>
        <w:pStyle w:val="ListParagraph"/>
        <w:numPr>
          <w:ilvl w:val="0"/>
          <w:numId w:val="5"/>
        </w:numPr>
      </w:pPr>
      <w:r>
        <w:t xml:space="preserve">From the </w:t>
      </w:r>
      <w:proofErr w:type="spellStart"/>
      <w:r>
        <w:t>Git</w:t>
      </w:r>
      <w:proofErr w:type="spellEnd"/>
      <w:r>
        <w:t xml:space="preserve"> Repository Exploring view clone </w:t>
      </w:r>
      <w:hyperlink r:id="rId15" w:history="1">
        <w:r w:rsidRPr="00A87336">
          <w:rPr>
            <w:rStyle w:val="Hyperlink"/>
          </w:rPr>
          <w:t>https://github.com/MSOpenTech/azure-activedirectory-library-for-android.git</w:t>
        </w:r>
      </w:hyperlink>
      <w:r>
        <w:t xml:space="preserve"> </w:t>
      </w:r>
    </w:p>
    <w:p w14:paraId="5B342556" w14:textId="77777777" w:rsidR="00837372" w:rsidRDefault="00837372" w:rsidP="00837372">
      <w:pPr>
        <w:pStyle w:val="ListParagraph"/>
        <w:numPr>
          <w:ilvl w:val="0"/>
          <w:numId w:val="5"/>
        </w:numPr>
      </w:pPr>
      <w:r>
        <w:t xml:space="preserve">Import </w:t>
      </w:r>
      <w:proofErr w:type="spellStart"/>
      <w:r>
        <w:t>com.microsoft.adal</w:t>
      </w:r>
      <w:proofErr w:type="spellEnd"/>
      <w:r>
        <w:t xml:space="preserve"> to workspace</w:t>
      </w:r>
    </w:p>
    <w:p w14:paraId="7A893858" w14:textId="77777777" w:rsidR="00837372" w:rsidRDefault="00837372" w:rsidP="009D2496">
      <w:pPr>
        <w:pStyle w:val="Heading3"/>
      </w:pPr>
      <w:r>
        <w:t>Android SDK for Office 365</w:t>
      </w:r>
    </w:p>
    <w:p w14:paraId="7D437B94" w14:textId="77777777" w:rsidR="00837372" w:rsidRDefault="00837372" w:rsidP="00837372">
      <w:pPr>
        <w:pStyle w:val="ListParagraph"/>
        <w:numPr>
          <w:ilvl w:val="0"/>
          <w:numId w:val="4"/>
        </w:numPr>
      </w:pPr>
      <w:r>
        <w:t xml:space="preserve">From the </w:t>
      </w:r>
      <w:proofErr w:type="spellStart"/>
      <w:r>
        <w:t>Git</w:t>
      </w:r>
      <w:proofErr w:type="spellEnd"/>
      <w:r>
        <w:t xml:space="preserve"> Repository Exploring view clone </w:t>
      </w:r>
      <w:hyperlink r:id="rId16" w:history="1">
        <w:r w:rsidRPr="00A87336">
          <w:rPr>
            <w:rStyle w:val="Hyperlink"/>
          </w:rPr>
          <w:t>https://github.com/OfficeDev/Office-365-SDK-for-Android.git</w:t>
        </w:r>
      </w:hyperlink>
      <w:r>
        <w:t xml:space="preserve"> </w:t>
      </w:r>
    </w:p>
    <w:p w14:paraId="20E8E776" w14:textId="77777777" w:rsidR="00837372" w:rsidRDefault="00837372" w:rsidP="00837372">
      <w:pPr>
        <w:pStyle w:val="ListParagraph"/>
        <w:numPr>
          <w:ilvl w:val="0"/>
          <w:numId w:val="4"/>
        </w:numPr>
      </w:pPr>
      <w:r>
        <w:t>Import office365-lists-sdk</w:t>
      </w:r>
    </w:p>
    <w:p w14:paraId="220455BD" w14:textId="77777777" w:rsidR="00837372" w:rsidRDefault="00837372" w:rsidP="00837372">
      <w:pPr>
        <w:pStyle w:val="ListParagraph"/>
        <w:numPr>
          <w:ilvl w:val="0"/>
          <w:numId w:val="4"/>
        </w:numPr>
      </w:pPr>
      <w:r>
        <w:t xml:space="preserve">Import office365-base-sdk (may already have been pulled in by lists </w:t>
      </w:r>
      <w:proofErr w:type="spellStart"/>
      <w:r>
        <w:t>sdk</w:t>
      </w:r>
      <w:proofErr w:type="spellEnd"/>
      <w:r>
        <w:t>)</w:t>
      </w:r>
    </w:p>
    <w:p w14:paraId="1B59EC29" w14:textId="77777777" w:rsidR="00837372" w:rsidRDefault="00837372" w:rsidP="00F04606">
      <w:pPr>
        <w:pStyle w:val="Heading2"/>
      </w:pPr>
      <w:r w:rsidRPr="009D2496">
        <w:t>This</w:t>
      </w:r>
      <w:r>
        <w:t xml:space="preserve"> Sample</w:t>
      </w:r>
    </w:p>
    <w:p w14:paraId="29B90138" w14:textId="1E96301C" w:rsidR="00405E22" w:rsidRDefault="00405E22" w:rsidP="00405E22">
      <w:pPr>
        <w:pStyle w:val="Heading3"/>
      </w:pPr>
      <w:r>
        <w:t>Running the app from .</w:t>
      </w:r>
      <w:proofErr w:type="spellStart"/>
      <w:r>
        <w:t>apk</w:t>
      </w:r>
      <w:proofErr w:type="spellEnd"/>
    </w:p>
    <w:p w14:paraId="1D57AEA7" w14:textId="2C319452" w:rsidR="00405E22" w:rsidRDefault="00405E22" w:rsidP="00405E22">
      <w:pPr>
        <w:pStyle w:val="ListParagraph"/>
        <w:numPr>
          <w:ilvl w:val="0"/>
          <w:numId w:val="29"/>
        </w:numPr>
      </w:pPr>
      <w:r>
        <w:t>Find the latest .</w:t>
      </w:r>
      <w:proofErr w:type="spellStart"/>
      <w:r>
        <w:t>apk</w:t>
      </w:r>
      <w:proofErr w:type="spellEnd"/>
      <w:r>
        <w:t xml:space="preserve"> file in the bin folder of the sample</w:t>
      </w:r>
    </w:p>
    <w:p w14:paraId="2B1DAAE3" w14:textId="2F031A9E" w:rsidR="00405E22" w:rsidRDefault="00405E22" w:rsidP="00405E22">
      <w:pPr>
        <w:pStyle w:val="ListParagraph"/>
        <w:numPr>
          <w:ilvl w:val="0"/>
          <w:numId w:val="29"/>
        </w:numPr>
      </w:pPr>
      <w:r>
        <w:t xml:space="preserve">Transfer the file to your device e.g. by sending it as an attachment to the mail account configured for your device </w:t>
      </w:r>
    </w:p>
    <w:p w14:paraId="2520F33F" w14:textId="07C93FEF" w:rsidR="00405E22" w:rsidRPr="00405E22" w:rsidRDefault="00405E22" w:rsidP="00405E22">
      <w:pPr>
        <w:pStyle w:val="ListParagraph"/>
        <w:numPr>
          <w:ilvl w:val="0"/>
          <w:numId w:val="29"/>
        </w:numPr>
      </w:pPr>
      <w:r>
        <w:t>Open the attachment and confirm that you’d like to install it on your device</w:t>
      </w:r>
    </w:p>
    <w:p w14:paraId="00690E92" w14:textId="6B0797CE" w:rsidR="00405E22" w:rsidRPr="00405E22" w:rsidRDefault="00405E22" w:rsidP="00405E22">
      <w:pPr>
        <w:pStyle w:val="Heading3"/>
      </w:pPr>
      <w:r>
        <w:t>Running the app from source</w:t>
      </w:r>
    </w:p>
    <w:p w14:paraId="63C592B8" w14:textId="77777777" w:rsidR="00837372" w:rsidRDefault="00837372" w:rsidP="00837372">
      <w:pPr>
        <w:pStyle w:val="ListParagraph"/>
        <w:numPr>
          <w:ilvl w:val="0"/>
          <w:numId w:val="7"/>
        </w:numPr>
      </w:pPr>
      <w:r>
        <w:t>Import Existing Android Code into workspace from your download/extract directory</w:t>
      </w:r>
    </w:p>
    <w:p w14:paraId="2D9A9508" w14:textId="77777777" w:rsidR="00837372" w:rsidRDefault="00837372" w:rsidP="00837372">
      <w:pPr>
        <w:pStyle w:val="ListParagraph"/>
        <w:numPr>
          <w:ilvl w:val="0"/>
          <w:numId w:val="7"/>
        </w:numPr>
      </w:pPr>
      <w:r>
        <w:lastRenderedPageBreak/>
        <w:t>Add references to the ADAL, office365-base-sdk and office365-lists-sdk if they are not there already</w:t>
      </w:r>
    </w:p>
    <w:p w14:paraId="1E5414DF" w14:textId="77777777" w:rsidR="00837372" w:rsidRDefault="00837372" w:rsidP="00F04606">
      <w:pPr>
        <w:pStyle w:val="ListParagraph"/>
        <w:numPr>
          <w:ilvl w:val="0"/>
          <w:numId w:val="28"/>
        </w:numPr>
      </w:pPr>
      <w:r>
        <w:t>Right-click on the campaign manager</w:t>
      </w:r>
    </w:p>
    <w:p w14:paraId="1AB174FF" w14:textId="77777777" w:rsidR="00837372" w:rsidRDefault="00837372" w:rsidP="00F04606">
      <w:pPr>
        <w:pStyle w:val="ListParagraph"/>
        <w:numPr>
          <w:ilvl w:val="0"/>
          <w:numId w:val="28"/>
        </w:numPr>
      </w:pPr>
      <w:r>
        <w:t>Select Properties</w:t>
      </w:r>
    </w:p>
    <w:p w14:paraId="24E22724" w14:textId="77777777" w:rsidR="00837372" w:rsidRDefault="00837372" w:rsidP="00F04606">
      <w:pPr>
        <w:pStyle w:val="ListParagraph"/>
        <w:numPr>
          <w:ilvl w:val="0"/>
          <w:numId w:val="28"/>
        </w:numPr>
      </w:pPr>
      <w:r>
        <w:t>Click on Android</w:t>
      </w:r>
    </w:p>
    <w:p w14:paraId="13045504" w14:textId="77777777" w:rsidR="00837372" w:rsidRDefault="00837372" w:rsidP="00F04606">
      <w:pPr>
        <w:pStyle w:val="ListParagraph"/>
        <w:numPr>
          <w:ilvl w:val="0"/>
          <w:numId w:val="28"/>
        </w:numPr>
      </w:pPr>
      <w:r>
        <w:t>Add Library reference</w:t>
      </w:r>
    </w:p>
    <w:p w14:paraId="283E3220" w14:textId="77777777" w:rsidR="00837372" w:rsidRDefault="00837372" w:rsidP="00F04606">
      <w:pPr>
        <w:pStyle w:val="ListParagraph"/>
        <w:numPr>
          <w:ilvl w:val="0"/>
          <w:numId w:val="28"/>
        </w:numPr>
      </w:pPr>
      <w:r>
        <w:t>Select all three libraries</w:t>
      </w:r>
    </w:p>
    <w:p w14:paraId="7515CDE3" w14:textId="77777777" w:rsidR="00837372" w:rsidRDefault="00837372" w:rsidP="00F04606">
      <w:pPr>
        <w:pStyle w:val="ListParagraph"/>
        <w:numPr>
          <w:ilvl w:val="0"/>
          <w:numId w:val="28"/>
        </w:numPr>
      </w:pPr>
      <w:r>
        <w:t>Click ok</w:t>
      </w:r>
    </w:p>
    <w:p w14:paraId="5FE71460" w14:textId="3F05A25B" w:rsidR="009D2496" w:rsidRDefault="009D2496" w:rsidP="00462FBE">
      <w:pPr>
        <w:pStyle w:val="Heading1"/>
      </w:pPr>
      <w:r>
        <w:t>Prerequisites</w:t>
      </w:r>
    </w:p>
    <w:p w14:paraId="67CEA66B" w14:textId="56326415" w:rsidR="00772DB0" w:rsidRPr="00772DB0" w:rsidRDefault="009D2496" w:rsidP="00772DB0">
      <w:pPr>
        <w:pStyle w:val="Heading2"/>
      </w:pPr>
      <w:r>
        <w:t xml:space="preserve">Setting up </w:t>
      </w:r>
      <w:r w:rsidR="00772DB0">
        <w:t>Eclipse Android Tools</w:t>
      </w:r>
    </w:p>
    <w:p w14:paraId="2E77246C" w14:textId="51856237" w:rsidR="00772DB0" w:rsidRDefault="009D2496" w:rsidP="00772DB0">
      <w:pPr>
        <w:pStyle w:val="Heading3"/>
      </w:pPr>
      <w:r>
        <w:t xml:space="preserve">Installing the </w:t>
      </w:r>
      <w:r w:rsidR="00772DB0">
        <w:t>Java SDK</w:t>
      </w:r>
    </w:p>
    <w:p w14:paraId="3A6C9456" w14:textId="6FC46A17" w:rsidR="00772DB0" w:rsidRDefault="00772DB0" w:rsidP="00772DB0">
      <w:r>
        <w:t xml:space="preserve">Download the latest JDK from here: </w:t>
      </w:r>
      <w:hyperlink r:id="rId17" w:history="1">
        <w:r w:rsidRPr="00BD737C">
          <w:rPr>
            <w:rStyle w:val="Hyperlink"/>
          </w:rPr>
          <w:t>http://www.oracle.com/technetwork/java/javase/downloads</w:t>
        </w:r>
      </w:hyperlink>
      <w:r>
        <w:t xml:space="preserve"> </w:t>
      </w:r>
    </w:p>
    <w:p w14:paraId="0D84DC72" w14:textId="758E37AC" w:rsidR="00772DB0" w:rsidRDefault="00772DB0" w:rsidP="00772DB0">
      <w:r>
        <w:t>We recommend the 64 Bit version because some O365 SDK prerequisites require 64 bit Java</w:t>
      </w:r>
    </w:p>
    <w:p w14:paraId="380BA4E6" w14:textId="77777777" w:rsidR="00772DB0" w:rsidRDefault="00772DB0" w:rsidP="00772DB0">
      <w:proofErr w:type="gramStart"/>
      <w:r>
        <w:t>e.g</w:t>
      </w:r>
      <w:proofErr w:type="gramEnd"/>
      <w:r>
        <w:t xml:space="preserve">. jdk-8u5-windows-x64.exe </w:t>
      </w:r>
    </w:p>
    <w:p w14:paraId="56744D21" w14:textId="77777777" w:rsidR="00772DB0" w:rsidRDefault="00772DB0" w:rsidP="00772DB0">
      <w:pPr>
        <w:pStyle w:val="Heading3"/>
      </w:pPr>
      <w:r>
        <w:t>Install the SDK and Eclipse IDE</w:t>
      </w:r>
    </w:p>
    <w:p w14:paraId="18314A8B" w14:textId="559D2736" w:rsidR="00772DB0" w:rsidRDefault="00772DB0" w:rsidP="00772DB0">
      <w:pPr>
        <w:pStyle w:val="ListParagraph"/>
        <w:numPr>
          <w:ilvl w:val="0"/>
          <w:numId w:val="9"/>
        </w:numPr>
      </w:pPr>
      <w:r>
        <w:t xml:space="preserve">Download the ADK from here </w:t>
      </w:r>
      <w:hyperlink r:id="rId18" w:history="1">
        <w:r w:rsidRPr="00BD737C">
          <w:rPr>
            <w:rStyle w:val="Hyperlink"/>
          </w:rPr>
          <w:t>https://developer.android.com/sdk/index.html</w:t>
        </w:r>
      </w:hyperlink>
      <w:r>
        <w:t xml:space="preserve"> </w:t>
      </w:r>
    </w:p>
    <w:p w14:paraId="46BFD29D" w14:textId="049BA06F" w:rsidR="00772DB0" w:rsidRDefault="00772DB0" w:rsidP="00772DB0">
      <w:pPr>
        <w:pStyle w:val="ListParagraph"/>
        <w:numPr>
          <w:ilvl w:val="0"/>
          <w:numId w:val="9"/>
        </w:numPr>
      </w:pPr>
      <w:r>
        <w:t xml:space="preserve">Unpack the ZIP file (named </w:t>
      </w:r>
      <w:proofErr w:type="spellStart"/>
      <w:r>
        <w:t>adt</w:t>
      </w:r>
      <w:proofErr w:type="spellEnd"/>
      <w:r>
        <w:t>-bundle-&lt;</w:t>
      </w:r>
      <w:proofErr w:type="spellStart"/>
      <w:r>
        <w:t>os_platform</w:t>
      </w:r>
      <w:proofErr w:type="spellEnd"/>
      <w:r>
        <w:t>&gt;.zip) and save it to an appropriate location, such as a "Development" directory in your home directory.</w:t>
      </w:r>
    </w:p>
    <w:p w14:paraId="333017AC" w14:textId="585C6D70" w:rsidR="00772DB0" w:rsidRDefault="00772DB0" w:rsidP="00772DB0">
      <w:pPr>
        <w:pStyle w:val="ListParagraph"/>
        <w:numPr>
          <w:ilvl w:val="0"/>
          <w:numId w:val="9"/>
        </w:numPr>
      </w:pPr>
      <w:r>
        <w:t xml:space="preserve">Open the </w:t>
      </w:r>
      <w:proofErr w:type="spellStart"/>
      <w:r>
        <w:t>adt</w:t>
      </w:r>
      <w:proofErr w:type="spellEnd"/>
      <w:r>
        <w:t>-bundle-&lt;</w:t>
      </w:r>
      <w:proofErr w:type="spellStart"/>
      <w:r>
        <w:t>os_platform</w:t>
      </w:r>
      <w:proofErr w:type="spellEnd"/>
      <w:r>
        <w:t>&gt;/eclipse/ directory and launch eclipse.</w:t>
      </w:r>
    </w:p>
    <w:p w14:paraId="5708F40E" w14:textId="77777777" w:rsidR="00772DB0" w:rsidRDefault="00772DB0" w:rsidP="00772DB0">
      <w:r>
        <w:t xml:space="preserve">Caution: Do not move any of the files or directories from the </w:t>
      </w:r>
      <w:proofErr w:type="spellStart"/>
      <w:r>
        <w:t>adt</w:t>
      </w:r>
      <w:proofErr w:type="spellEnd"/>
      <w:r>
        <w:t>-bundle-&lt;</w:t>
      </w:r>
      <w:proofErr w:type="spellStart"/>
      <w:r>
        <w:t>os_platform</w:t>
      </w:r>
      <w:proofErr w:type="spellEnd"/>
      <w:r>
        <w:t xml:space="preserve">&gt; directory. If you move the eclipse or </w:t>
      </w:r>
      <w:proofErr w:type="spellStart"/>
      <w:r>
        <w:t>sdk</w:t>
      </w:r>
      <w:proofErr w:type="spellEnd"/>
      <w:r>
        <w:t xml:space="preserve"> directory, ADT will not be able to locate the SDK and you'll need to manually update the ADT preferences.</w:t>
      </w:r>
    </w:p>
    <w:p w14:paraId="2E1867A4" w14:textId="77777777" w:rsidR="00772DB0" w:rsidRDefault="00772DB0" w:rsidP="00772DB0">
      <w:r>
        <w:t xml:space="preserve">The most current instructions are here </w:t>
      </w:r>
      <w:hyperlink r:id="rId19" w:history="1">
        <w:r w:rsidRPr="00BD737C">
          <w:rPr>
            <w:rStyle w:val="Hyperlink"/>
          </w:rPr>
          <w:t>https://developer.android.com/sdk/installing/bundle.html</w:t>
        </w:r>
      </w:hyperlink>
      <w:r>
        <w:t xml:space="preserve"> </w:t>
      </w:r>
    </w:p>
    <w:p w14:paraId="07C81C1F" w14:textId="19A740AE" w:rsidR="00772DB0" w:rsidRDefault="009D2496" w:rsidP="00772DB0">
      <w:pPr>
        <w:pStyle w:val="Heading3"/>
      </w:pPr>
      <w:r>
        <w:t xml:space="preserve">Install </w:t>
      </w:r>
      <w:proofErr w:type="spellStart"/>
      <w:r w:rsidR="00772DB0">
        <w:t>Git</w:t>
      </w:r>
      <w:proofErr w:type="spellEnd"/>
      <w:r w:rsidR="00772DB0">
        <w:t xml:space="preserve"> for Eclipse Plugin</w:t>
      </w:r>
    </w:p>
    <w:p w14:paraId="7066C93B" w14:textId="77777777" w:rsidR="00772DB0" w:rsidRDefault="00772DB0" w:rsidP="00772DB0">
      <w:pPr>
        <w:pStyle w:val="ListParagraph"/>
        <w:numPr>
          <w:ilvl w:val="0"/>
          <w:numId w:val="10"/>
        </w:numPr>
      </w:pPr>
      <w:r>
        <w:t xml:space="preserve">Add </w:t>
      </w:r>
      <w:proofErr w:type="spellStart"/>
      <w:r>
        <w:t>eGit</w:t>
      </w:r>
      <w:proofErr w:type="spellEnd"/>
      <w:r>
        <w:t xml:space="preserve"> Plugin</w:t>
      </w:r>
    </w:p>
    <w:p w14:paraId="3242DA17" w14:textId="77777777" w:rsidR="00772DB0" w:rsidRDefault="00772DB0" w:rsidP="00772DB0">
      <w:pPr>
        <w:pStyle w:val="ListParagraph"/>
        <w:numPr>
          <w:ilvl w:val="0"/>
          <w:numId w:val="10"/>
        </w:numPr>
      </w:pPr>
      <w:r>
        <w:t>Help -&gt; Install New Software</w:t>
      </w:r>
    </w:p>
    <w:p w14:paraId="49B56F5C" w14:textId="24BD9FC6" w:rsidR="00772DB0" w:rsidRDefault="00772DB0" w:rsidP="00772DB0">
      <w:pPr>
        <w:pStyle w:val="ListParagraph"/>
        <w:numPr>
          <w:ilvl w:val="0"/>
          <w:numId w:val="10"/>
        </w:numPr>
      </w:pPr>
      <w:r>
        <w:t xml:space="preserve">Add Site </w:t>
      </w:r>
      <w:hyperlink r:id="rId20" w:history="1">
        <w:r w:rsidR="009D2496" w:rsidRPr="00B75E68">
          <w:rPr>
            <w:rStyle w:val="Hyperlink"/>
          </w:rPr>
          <w:t>http://download.eclipse.org/egit/updates/</w:t>
        </w:r>
      </w:hyperlink>
      <w:r w:rsidR="009D2496">
        <w:t xml:space="preserve"> </w:t>
      </w:r>
    </w:p>
    <w:p w14:paraId="507DEF71" w14:textId="77777777" w:rsidR="00772DB0" w:rsidRDefault="00772DB0" w:rsidP="00772DB0">
      <w:pPr>
        <w:pStyle w:val="ListParagraph"/>
        <w:numPr>
          <w:ilvl w:val="0"/>
          <w:numId w:val="10"/>
        </w:numPr>
      </w:pPr>
      <w:r>
        <w:t xml:space="preserve">Select Eclipse </w:t>
      </w:r>
      <w:proofErr w:type="spellStart"/>
      <w:r>
        <w:t>Git</w:t>
      </w:r>
      <w:proofErr w:type="spellEnd"/>
      <w:r>
        <w:t xml:space="preserve"> Team Provider</w:t>
      </w:r>
    </w:p>
    <w:p w14:paraId="266F6E17" w14:textId="192C745C" w:rsidR="00772DB0" w:rsidRDefault="009D2496" w:rsidP="00772DB0">
      <w:pPr>
        <w:pStyle w:val="Heading3"/>
      </w:pPr>
      <w:r>
        <w:t xml:space="preserve">Install all </w:t>
      </w:r>
      <w:r w:rsidR="00772DB0">
        <w:t>Android SDK</w:t>
      </w:r>
      <w:r>
        <w:t xml:space="preserve"> Packages</w:t>
      </w:r>
    </w:p>
    <w:p w14:paraId="64967F58" w14:textId="1C85712D" w:rsidR="00772DB0" w:rsidRDefault="00772DB0" w:rsidP="00772DB0">
      <w:r>
        <w:t>To download the complete Android SDK:</w:t>
      </w:r>
    </w:p>
    <w:p w14:paraId="421FE075" w14:textId="7CA030DA" w:rsidR="00772DB0" w:rsidRDefault="00772DB0" w:rsidP="00772DB0">
      <w:pPr>
        <w:pStyle w:val="ListParagraph"/>
        <w:numPr>
          <w:ilvl w:val="0"/>
          <w:numId w:val="11"/>
        </w:numPr>
      </w:pPr>
      <w:r>
        <w:t>launch Android SDK Manager from Eclipse</w:t>
      </w:r>
    </w:p>
    <w:p w14:paraId="5BF2C1D1" w14:textId="77777777" w:rsidR="00772DB0" w:rsidRDefault="00772DB0" w:rsidP="00772DB0">
      <w:pPr>
        <w:pStyle w:val="ListParagraph"/>
        <w:numPr>
          <w:ilvl w:val="0"/>
          <w:numId w:val="11"/>
        </w:numPr>
      </w:pPr>
      <w:r>
        <w:t>Select all packages</w:t>
      </w:r>
    </w:p>
    <w:p w14:paraId="0B025C8D" w14:textId="77777777" w:rsidR="00772DB0" w:rsidRDefault="00772DB0" w:rsidP="00772DB0">
      <w:pPr>
        <w:pStyle w:val="ListParagraph"/>
        <w:numPr>
          <w:ilvl w:val="0"/>
          <w:numId w:val="11"/>
        </w:numPr>
      </w:pPr>
      <w:r>
        <w:t>Click Install xx packages</w:t>
      </w:r>
    </w:p>
    <w:p w14:paraId="74A536BB" w14:textId="77777777" w:rsidR="00772DB0" w:rsidRDefault="00772DB0" w:rsidP="00772DB0">
      <w:pPr>
        <w:pStyle w:val="ListParagraph"/>
        <w:numPr>
          <w:ilvl w:val="0"/>
          <w:numId w:val="11"/>
        </w:numPr>
      </w:pPr>
      <w:r>
        <w:t>Accept all the license agreements</w:t>
      </w:r>
    </w:p>
    <w:p w14:paraId="013195E7" w14:textId="77777777" w:rsidR="00772DB0" w:rsidRDefault="00772DB0" w:rsidP="00772DB0">
      <w:pPr>
        <w:pStyle w:val="ListParagraph"/>
        <w:numPr>
          <w:ilvl w:val="0"/>
          <w:numId w:val="11"/>
        </w:numPr>
      </w:pPr>
      <w:r>
        <w:t>Click Install (this will take a while)</w:t>
      </w:r>
    </w:p>
    <w:p w14:paraId="66507D08" w14:textId="77777777" w:rsidR="00772DB0" w:rsidRDefault="00772DB0" w:rsidP="00772DB0">
      <w:pPr>
        <w:pStyle w:val="ListParagraph"/>
        <w:numPr>
          <w:ilvl w:val="0"/>
          <w:numId w:val="11"/>
        </w:numPr>
      </w:pPr>
      <w:r>
        <w:t>After all SDK components have been downloaded you may need to update the Android plugins (Eclipse will show a dialog if you need to update. However the check for updates button may yield nothing)</w:t>
      </w:r>
    </w:p>
    <w:p w14:paraId="38D98C00" w14:textId="77777777" w:rsidR="00772DB0" w:rsidRDefault="00772DB0" w:rsidP="00772DB0">
      <w:pPr>
        <w:pStyle w:val="ListParagraph"/>
        <w:numPr>
          <w:ilvl w:val="0"/>
          <w:numId w:val="11"/>
        </w:numPr>
      </w:pPr>
      <w:r>
        <w:t>To get the latest plugin go to</w:t>
      </w:r>
    </w:p>
    <w:p w14:paraId="0CDCB71E" w14:textId="77777777" w:rsidR="00772DB0" w:rsidRDefault="00772DB0" w:rsidP="00772DB0">
      <w:pPr>
        <w:pStyle w:val="ListParagraph"/>
        <w:numPr>
          <w:ilvl w:val="0"/>
          <w:numId w:val="11"/>
        </w:numPr>
      </w:pPr>
      <w:r>
        <w:t>Help -&gt; Install New Software</w:t>
      </w:r>
    </w:p>
    <w:p w14:paraId="0A69A895" w14:textId="77777777" w:rsidR="00772DB0" w:rsidRDefault="00772DB0" w:rsidP="00772DB0">
      <w:pPr>
        <w:pStyle w:val="ListParagraph"/>
        <w:numPr>
          <w:ilvl w:val="0"/>
          <w:numId w:val="11"/>
        </w:numPr>
      </w:pPr>
      <w:r>
        <w:t>Select the Android Developer Tools Update Site - https://dl-ssl.google.com/android/eclipse/</w:t>
      </w:r>
    </w:p>
    <w:p w14:paraId="127515D4" w14:textId="77777777" w:rsidR="00772DB0" w:rsidRDefault="00772DB0" w:rsidP="00772DB0">
      <w:pPr>
        <w:pStyle w:val="ListParagraph"/>
        <w:numPr>
          <w:ilvl w:val="0"/>
          <w:numId w:val="11"/>
        </w:numPr>
      </w:pPr>
      <w:r>
        <w:t>Filter by Android</w:t>
      </w:r>
    </w:p>
    <w:p w14:paraId="30D3143F" w14:textId="77777777" w:rsidR="00772DB0" w:rsidRDefault="00772DB0" w:rsidP="00772DB0">
      <w:pPr>
        <w:pStyle w:val="ListParagraph"/>
        <w:numPr>
          <w:ilvl w:val="0"/>
          <w:numId w:val="11"/>
        </w:numPr>
      </w:pPr>
      <w:r>
        <w:lastRenderedPageBreak/>
        <w:t>Select All</w:t>
      </w:r>
    </w:p>
    <w:p w14:paraId="2CBC9180" w14:textId="77777777" w:rsidR="00772DB0" w:rsidRDefault="00772DB0" w:rsidP="00772DB0">
      <w:pPr>
        <w:pStyle w:val="ListParagraph"/>
        <w:numPr>
          <w:ilvl w:val="0"/>
          <w:numId w:val="11"/>
        </w:numPr>
      </w:pPr>
      <w:r>
        <w:t>Next, Next, Accept Licenses, Finish</w:t>
      </w:r>
    </w:p>
    <w:p w14:paraId="5AB2ECBC" w14:textId="5978B98C" w:rsidR="00772DB0" w:rsidRDefault="009D2496" w:rsidP="00772DB0">
      <w:pPr>
        <w:pStyle w:val="Heading2"/>
      </w:pPr>
      <w:r>
        <w:t xml:space="preserve">Set up </w:t>
      </w:r>
      <w:r w:rsidR="00772DB0">
        <w:t>Azure Active Directory SDK for Android</w:t>
      </w:r>
    </w:p>
    <w:p w14:paraId="1D30CB34" w14:textId="77777777" w:rsidR="00772DB0" w:rsidRDefault="00772DB0" w:rsidP="00772DB0">
      <w:pPr>
        <w:pStyle w:val="Heading3"/>
      </w:pPr>
      <w:r>
        <w:t>Prerequisites</w:t>
      </w:r>
    </w:p>
    <w:p w14:paraId="356A8305" w14:textId="77777777" w:rsidR="00772DB0" w:rsidRDefault="00772DB0" w:rsidP="00772DB0">
      <w:pPr>
        <w:pStyle w:val="Heading4"/>
      </w:pPr>
      <w:proofErr w:type="spellStart"/>
      <w:r>
        <w:t>Git</w:t>
      </w:r>
      <w:proofErr w:type="spellEnd"/>
    </w:p>
    <w:p w14:paraId="52312FAE" w14:textId="780E1DE1" w:rsidR="00772DB0" w:rsidRDefault="00772DB0" w:rsidP="00772DB0">
      <w:r>
        <w:t xml:space="preserve">Install </w:t>
      </w:r>
      <w:proofErr w:type="spellStart"/>
      <w:r>
        <w:t>GitHub</w:t>
      </w:r>
      <w:proofErr w:type="spellEnd"/>
      <w:r>
        <w:t xml:space="preserve"> for Windows from here </w:t>
      </w:r>
      <w:hyperlink r:id="rId21" w:history="1">
        <w:r w:rsidRPr="00BD737C">
          <w:rPr>
            <w:rStyle w:val="Hyperlink"/>
          </w:rPr>
          <w:t>http://github-windows.s3.amazonaws.com/GitHubSetup.exe</w:t>
        </w:r>
      </w:hyperlink>
      <w:r>
        <w:t xml:space="preserve"> or a </w:t>
      </w:r>
      <w:proofErr w:type="spellStart"/>
      <w:r>
        <w:t>Git</w:t>
      </w:r>
      <w:proofErr w:type="spellEnd"/>
      <w:r>
        <w:t xml:space="preserve"> shell of your choice</w:t>
      </w:r>
    </w:p>
    <w:p w14:paraId="73F05ABC" w14:textId="77777777" w:rsidR="00772DB0" w:rsidRDefault="00772DB0" w:rsidP="00772DB0">
      <w:pPr>
        <w:pStyle w:val="Heading4"/>
      </w:pPr>
      <w:r>
        <w:t xml:space="preserve">Install the Maven SDK </w:t>
      </w:r>
      <w:proofErr w:type="spellStart"/>
      <w:r>
        <w:t>Deployer</w:t>
      </w:r>
      <w:proofErr w:type="spellEnd"/>
    </w:p>
    <w:p w14:paraId="66D5DE1F" w14:textId="302BBFF6" w:rsidR="00772DB0" w:rsidRDefault="00772DB0" w:rsidP="00772DB0">
      <w:pPr>
        <w:pStyle w:val="ListParagraph"/>
        <w:numPr>
          <w:ilvl w:val="0"/>
          <w:numId w:val="12"/>
        </w:numPr>
      </w:pPr>
      <w:r>
        <w:t xml:space="preserve">Download the Maven binaries here </w:t>
      </w:r>
      <w:hyperlink r:id="rId22" w:history="1">
        <w:r w:rsidR="000F13B3" w:rsidRPr="00FE7334">
          <w:rPr>
            <w:rStyle w:val="Hyperlink"/>
          </w:rPr>
          <w:t>http://maven.apache.org/download.cgi</w:t>
        </w:r>
      </w:hyperlink>
      <w:r w:rsidR="000F13B3">
        <w:t xml:space="preserve"> </w:t>
      </w:r>
      <w:r>
        <w:t xml:space="preserve"> (e.g. apache-maven-3.2.1-bin.zip)</w:t>
      </w:r>
    </w:p>
    <w:p w14:paraId="35B746F8" w14:textId="77777777" w:rsidR="00772DB0" w:rsidRDefault="00772DB0" w:rsidP="00772DB0">
      <w:pPr>
        <w:pStyle w:val="ListParagraph"/>
        <w:numPr>
          <w:ilvl w:val="0"/>
          <w:numId w:val="12"/>
        </w:numPr>
      </w:pPr>
      <w:proofErr w:type="gramStart"/>
      <w:r>
        <w:t>1.Unzip</w:t>
      </w:r>
      <w:proofErr w:type="gramEnd"/>
      <w:r>
        <w:t xml:space="preserve"> the distribution archive, i.e. apache-maven-3.2.1-bin.zip to the directory you wish to install Maven 3.2.1. These instructions assume you chose C:\Program Files\Apache Software Foundation. The subdirectory apache-maven-3.2.1 will be created from the archive. </w:t>
      </w:r>
    </w:p>
    <w:p w14:paraId="532A6DA9" w14:textId="77777777" w:rsidR="00772DB0" w:rsidRDefault="00772DB0" w:rsidP="00772DB0">
      <w:pPr>
        <w:pStyle w:val="ListParagraph"/>
        <w:numPr>
          <w:ilvl w:val="0"/>
          <w:numId w:val="12"/>
        </w:numPr>
      </w:pPr>
      <w:r>
        <w:t>2.Add the M2_HOME environment variable by opening up the system properties (</w:t>
      </w:r>
      <w:proofErr w:type="spellStart"/>
      <w:r>
        <w:t>WinKey</w:t>
      </w:r>
      <w:proofErr w:type="spellEnd"/>
      <w:r>
        <w:t xml:space="preserve"> + Pause), selecting the "Advanced" tab, and the "Environment Variables" button, then adding the M2_HOME variable in the user variables with the value C:\Program Files\Apache Software Foundation\apache-maven-3.2.1. Be sure to omit any quotation marks around the path even if it contains spaces. Note: For Maven 2.0.9, also be sure that the M2_HOME doesn't have a '\' as last character. </w:t>
      </w:r>
    </w:p>
    <w:p w14:paraId="1DBDD6DF" w14:textId="77777777" w:rsidR="00772DB0" w:rsidRDefault="00772DB0" w:rsidP="00772DB0">
      <w:pPr>
        <w:pStyle w:val="ListParagraph"/>
        <w:numPr>
          <w:ilvl w:val="0"/>
          <w:numId w:val="12"/>
        </w:numPr>
      </w:pPr>
      <w:proofErr w:type="gramStart"/>
      <w:r>
        <w:t>3.In</w:t>
      </w:r>
      <w:proofErr w:type="gramEnd"/>
      <w:r>
        <w:t xml:space="preserve"> the same dialog, add the M2 environment variable in the user variables with the value %M2_HOME%\bin.</w:t>
      </w:r>
    </w:p>
    <w:p w14:paraId="16E8E0C3" w14:textId="77777777" w:rsidR="00772DB0" w:rsidRDefault="00772DB0" w:rsidP="00772DB0">
      <w:pPr>
        <w:pStyle w:val="ListParagraph"/>
        <w:numPr>
          <w:ilvl w:val="0"/>
          <w:numId w:val="12"/>
        </w:numPr>
      </w:pPr>
      <w:proofErr w:type="gramStart"/>
      <w:r>
        <w:t>4.Optional</w:t>
      </w:r>
      <w:proofErr w:type="gramEnd"/>
      <w:r>
        <w:t>: In the same dialog, add the MAVEN_OPTS environment variable in the user variables to specify JVM properties, e.g. the value -Xms256m -Xmx512m. This environment variable can be used to supply extra options to Maven.</w:t>
      </w:r>
    </w:p>
    <w:p w14:paraId="7F0351B5" w14:textId="77777777" w:rsidR="00772DB0" w:rsidRDefault="00772DB0" w:rsidP="00772DB0">
      <w:pPr>
        <w:pStyle w:val="ListParagraph"/>
        <w:numPr>
          <w:ilvl w:val="0"/>
          <w:numId w:val="12"/>
        </w:numPr>
      </w:pPr>
      <w:proofErr w:type="gramStart"/>
      <w:r>
        <w:t>5.In</w:t>
      </w:r>
      <w:proofErr w:type="gramEnd"/>
      <w:r>
        <w:t xml:space="preserve"> the same dialog, update/create the Path environment variable in the user variables and prepend the value %M2% to add Maven available in the command line.</w:t>
      </w:r>
    </w:p>
    <w:p w14:paraId="3D6287C9" w14:textId="77777777" w:rsidR="00772DB0" w:rsidRDefault="00772DB0" w:rsidP="00772DB0">
      <w:pPr>
        <w:pStyle w:val="ListParagraph"/>
        <w:numPr>
          <w:ilvl w:val="0"/>
          <w:numId w:val="12"/>
        </w:numPr>
      </w:pPr>
      <w:proofErr w:type="gramStart"/>
      <w:r>
        <w:t>6.In</w:t>
      </w:r>
      <w:proofErr w:type="gramEnd"/>
      <w:r>
        <w:t xml:space="preserve"> the same dialog, make sure that JAVA_HOME exists in your user variables or in the system variables and it is set to the location of your JDK, e.g. C:\Program Files\Java\jdk1.7.0_51 and that %JAVA_HOME%\bin is in your Path environment variable.</w:t>
      </w:r>
    </w:p>
    <w:p w14:paraId="08000DC1" w14:textId="77777777" w:rsidR="00772DB0" w:rsidRDefault="00772DB0" w:rsidP="00772DB0">
      <w:pPr>
        <w:pStyle w:val="ListParagraph"/>
        <w:numPr>
          <w:ilvl w:val="0"/>
          <w:numId w:val="12"/>
        </w:numPr>
      </w:pPr>
      <w:proofErr w:type="gramStart"/>
      <w:r>
        <w:t>7.Open</w:t>
      </w:r>
      <w:proofErr w:type="gramEnd"/>
      <w:r>
        <w:t xml:space="preserve"> a new command prompt (</w:t>
      </w:r>
      <w:proofErr w:type="spellStart"/>
      <w:r>
        <w:t>Winkey</w:t>
      </w:r>
      <w:proofErr w:type="spellEnd"/>
      <w:r>
        <w:t xml:space="preserve"> + R then type </w:t>
      </w:r>
      <w:proofErr w:type="spellStart"/>
      <w:r>
        <w:t>cmd</w:t>
      </w:r>
      <w:proofErr w:type="spellEnd"/>
      <w:r>
        <w:t xml:space="preserve">) and run </w:t>
      </w:r>
      <w:proofErr w:type="spellStart"/>
      <w:r>
        <w:t>mvn</w:t>
      </w:r>
      <w:proofErr w:type="spellEnd"/>
      <w:r>
        <w:t xml:space="preserve"> --version to verify that it is correctly installed.</w:t>
      </w:r>
    </w:p>
    <w:p w14:paraId="616C98C7" w14:textId="1E2DF3A5" w:rsidR="00110A2C" w:rsidRDefault="00110A2C" w:rsidP="00772DB0">
      <w:r>
        <w:t>Run Maven to set up project dependencies for Azure AD and Office 365 SDKs for Android</w:t>
      </w:r>
    </w:p>
    <w:p w14:paraId="32DE89AA" w14:textId="77777777" w:rsidR="00772DB0" w:rsidRDefault="00772DB0" w:rsidP="00110A2C">
      <w:pPr>
        <w:pStyle w:val="ListParagraph"/>
        <w:numPr>
          <w:ilvl w:val="0"/>
          <w:numId w:val="14"/>
        </w:numPr>
      </w:pPr>
      <w:r>
        <w:t xml:space="preserve">Open </w:t>
      </w:r>
      <w:proofErr w:type="spellStart"/>
      <w:r>
        <w:t>Git</w:t>
      </w:r>
      <w:proofErr w:type="spellEnd"/>
      <w:r>
        <w:t xml:space="preserve"> shell</w:t>
      </w:r>
    </w:p>
    <w:p w14:paraId="1E540604" w14:textId="77777777" w:rsidR="00772DB0" w:rsidRDefault="00772DB0" w:rsidP="00110A2C">
      <w:pPr>
        <w:pStyle w:val="ListParagraph"/>
        <w:numPr>
          <w:ilvl w:val="0"/>
          <w:numId w:val="14"/>
        </w:numPr>
      </w:pPr>
      <w:r>
        <w:t>navigate to the folder where you want to install maven e.g. a peer folder to the ADT directory</w:t>
      </w:r>
    </w:p>
    <w:p w14:paraId="18779754" w14:textId="7A67DE53" w:rsidR="00772DB0" w:rsidRDefault="00772DB0" w:rsidP="00110A2C">
      <w:pPr>
        <w:pStyle w:val="ListParagraph"/>
        <w:numPr>
          <w:ilvl w:val="0"/>
          <w:numId w:val="14"/>
        </w:numPr>
      </w:pPr>
      <w:proofErr w:type="spellStart"/>
      <w:r>
        <w:t>git</w:t>
      </w:r>
      <w:proofErr w:type="spellEnd"/>
      <w:r>
        <w:t xml:space="preserve"> clone </w:t>
      </w:r>
      <w:hyperlink r:id="rId23" w:history="1">
        <w:r w:rsidR="000F13B3" w:rsidRPr="00FE7334">
          <w:rPr>
            <w:rStyle w:val="Hyperlink"/>
          </w:rPr>
          <w:t>https://github.com/mosabua/maven-android-sdk-deployer.git</w:t>
        </w:r>
      </w:hyperlink>
      <w:r w:rsidR="000F13B3">
        <w:t xml:space="preserve"> </w:t>
      </w:r>
    </w:p>
    <w:p w14:paraId="3EF53D1E" w14:textId="77777777" w:rsidR="00772DB0" w:rsidRDefault="00772DB0" w:rsidP="00110A2C">
      <w:pPr>
        <w:pStyle w:val="ListParagraph"/>
        <w:numPr>
          <w:ilvl w:val="0"/>
          <w:numId w:val="14"/>
        </w:numPr>
      </w:pPr>
      <w:r>
        <w:t>cd maven-android-</w:t>
      </w:r>
      <w:proofErr w:type="spellStart"/>
      <w:r>
        <w:t>sdk</w:t>
      </w:r>
      <w:proofErr w:type="spellEnd"/>
      <w:r>
        <w:t>-</w:t>
      </w:r>
      <w:proofErr w:type="spellStart"/>
      <w:r>
        <w:t>deployer</w:t>
      </w:r>
      <w:proofErr w:type="spellEnd"/>
      <w:r>
        <w:t>\platforms\android-19</w:t>
      </w:r>
    </w:p>
    <w:p w14:paraId="61368C4D" w14:textId="77777777" w:rsidR="00772DB0" w:rsidRDefault="00772DB0" w:rsidP="00110A2C">
      <w:pPr>
        <w:pStyle w:val="ListParagraph"/>
        <w:numPr>
          <w:ilvl w:val="0"/>
          <w:numId w:val="14"/>
        </w:numPr>
      </w:pPr>
      <w:proofErr w:type="spellStart"/>
      <w:r>
        <w:t>mvn</w:t>
      </w:r>
      <w:proofErr w:type="spellEnd"/>
      <w:r>
        <w:t xml:space="preserve"> clean install</w:t>
      </w:r>
    </w:p>
    <w:p w14:paraId="04B14F1A" w14:textId="77777777" w:rsidR="00772DB0" w:rsidRDefault="00772DB0" w:rsidP="00110A2C">
      <w:pPr>
        <w:pStyle w:val="ListParagraph"/>
        <w:numPr>
          <w:ilvl w:val="0"/>
          <w:numId w:val="14"/>
        </w:numPr>
      </w:pPr>
      <w:proofErr w:type="gramStart"/>
      <w:r>
        <w:t>cd ..</w:t>
      </w:r>
      <w:proofErr w:type="gramEnd"/>
      <w:r>
        <w:t>\..\extras\compatibility-v4</w:t>
      </w:r>
    </w:p>
    <w:p w14:paraId="213445DB" w14:textId="77777777" w:rsidR="00772DB0" w:rsidRDefault="00772DB0" w:rsidP="00110A2C">
      <w:pPr>
        <w:pStyle w:val="ListParagraph"/>
        <w:numPr>
          <w:ilvl w:val="0"/>
          <w:numId w:val="14"/>
        </w:numPr>
      </w:pPr>
      <w:proofErr w:type="spellStart"/>
      <w:r>
        <w:t>mvn</w:t>
      </w:r>
      <w:proofErr w:type="spellEnd"/>
      <w:r>
        <w:t xml:space="preserve"> clean install</w:t>
      </w:r>
    </w:p>
    <w:p w14:paraId="6D6898E1" w14:textId="77777777" w:rsidR="00772DB0" w:rsidRDefault="00772DB0" w:rsidP="00772DB0"/>
    <w:p w14:paraId="467D930F" w14:textId="5A7F8F20" w:rsidR="0091004A" w:rsidRDefault="0091004A" w:rsidP="0091004A">
      <w:pPr>
        <w:pStyle w:val="Heading3"/>
      </w:pPr>
      <w:r>
        <w:t>Setup Azure AD SDK (ADAL)</w:t>
      </w:r>
    </w:p>
    <w:p w14:paraId="6FE1B6C8" w14:textId="77777777" w:rsidR="00772DB0" w:rsidRDefault="00772DB0" w:rsidP="0091004A">
      <w:pPr>
        <w:pStyle w:val="ListParagraph"/>
        <w:numPr>
          <w:ilvl w:val="0"/>
          <w:numId w:val="15"/>
        </w:numPr>
      </w:pPr>
      <w:r>
        <w:t>In Eclipse go to Window -&gt; Open Perspective -&gt; Other</w:t>
      </w:r>
    </w:p>
    <w:p w14:paraId="412E197B" w14:textId="77777777" w:rsidR="00772DB0" w:rsidRDefault="00772DB0" w:rsidP="0091004A">
      <w:pPr>
        <w:pStyle w:val="ListParagraph"/>
        <w:numPr>
          <w:ilvl w:val="0"/>
          <w:numId w:val="15"/>
        </w:numPr>
      </w:pPr>
      <w:r>
        <w:t xml:space="preserve">Select </w:t>
      </w:r>
      <w:proofErr w:type="spellStart"/>
      <w:r>
        <w:t>Git</w:t>
      </w:r>
      <w:proofErr w:type="spellEnd"/>
      <w:r>
        <w:t xml:space="preserve"> (or Exploring </w:t>
      </w:r>
      <w:proofErr w:type="spellStart"/>
      <w:r>
        <w:t>Git</w:t>
      </w:r>
      <w:proofErr w:type="spellEnd"/>
      <w:r>
        <w:t xml:space="preserve"> Repositories)</w:t>
      </w:r>
    </w:p>
    <w:p w14:paraId="20946338" w14:textId="77777777" w:rsidR="00772DB0" w:rsidRDefault="00772DB0" w:rsidP="0091004A">
      <w:pPr>
        <w:pStyle w:val="ListParagraph"/>
        <w:numPr>
          <w:ilvl w:val="0"/>
          <w:numId w:val="15"/>
        </w:numPr>
      </w:pPr>
      <w:r>
        <w:t xml:space="preserve">This will open a tab labeled </w:t>
      </w:r>
      <w:proofErr w:type="spellStart"/>
      <w:r>
        <w:t>Git</w:t>
      </w:r>
      <w:proofErr w:type="spellEnd"/>
      <w:r>
        <w:t xml:space="preserve"> Repositories</w:t>
      </w:r>
    </w:p>
    <w:p w14:paraId="77AF2585" w14:textId="77777777" w:rsidR="00772DB0" w:rsidRDefault="00772DB0" w:rsidP="0091004A">
      <w:pPr>
        <w:pStyle w:val="ListParagraph"/>
        <w:numPr>
          <w:ilvl w:val="0"/>
          <w:numId w:val="15"/>
        </w:numPr>
      </w:pPr>
      <w:r>
        <w:t>Click on the button to Clone and import a repository</w:t>
      </w:r>
    </w:p>
    <w:p w14:paraId="153F58C7" w14:textId="77777777" w:rsidR="00772DB0" w:rsidRDefault="00772DB0" w:rsidP="0091004A">
      <w:pPr>
        <w:pStyle w:val="ListParagraph"/>
        <w:numPr>
          <w:ilvl w:val="0"/>
          <w:numId w:val="15"/>
        </w:numPr>
      </w:pPr>
      <w:r>
        <w:t>Select Clone URI</w:t>
      </w:r>
    </w:p>
    <w:p w14:paraId="3A3D8EB4" w14:textId="5027DD00" w:rsidR="00772DB0" w:rsidRDefault="00772DB0" w:rsidP="0091004A">
      <w:pPr>
        <w:pStyle w:val="ListParagraph"/>
        <w:numPr>
          <w:ilvl w:val="0"/>
          <w:numId w:val="15"/>
        </w:numPr>
        <w:rPr>
          <w:lang w:val="de-DE"/>
        </w:rPr>
      </w:pPr>
      <w:r w:rsidRPr="00D056BF">
        <w:rPr>
          <w:lang w:val="de-DE"/>
        </w:rPr>
        <w:lastRenderedPageBreak/>
        <w:t xml:space="preserve">Enter </w:t>
      </w:r>
      <w:hyperlink r:id="rId24" w:history="1">
        <w:r w:rsidR="00D5736A" w:rsidRPr="00F62DF3">
          <w:rPr>
            <w:rStyle w:val="Hyperlink"/>
            <w:lang w:val="de-DE"/>
          </w:rPr>
          <w:t>https://github.com/MSOpenTech/azure-activedirectory-library-for-android.git</w:t>
        </w:r>
      </w:hyperlink>
      <w:r w:rsidR="00D5736A">
        <w:rPr>
          <w:lang w:val="de-DE"/>
        </w:rPr>
        <w:t xml:space="preserve"> </w:t>
      </w:r>
    </w:p>
    <w:p w14:paraId="66986302" w14:textId="77777777" w:rsidR="00772DB0" w:rsidRDefault="00772DB0" w:rsidP="0091004A">
      <w:pPr>
        <w:pStyle w:val="ListParagraph"/>
        <w:numPr>
          <w:ilvl w:val="0"/>
          <w:numId w:val="15"/>
        </w:numPr>
      </w:pPr>
      <w:r>
        <w:t>Next</w:t>
      </w:r>
    </w:p>
    <w:p w14:paraId="7F1B38D6" w14:textId="77777777" w:rsidR="00772DB0" w:rsidRDefault="00772DB0" w:rsidP="0091004A">
      <w:pPr>
        <w:pStyle w:val="ListParagraph"/>
        <w:numPr>
          <w:ilvl w:val="0"/>
          <w:numId w:val="15"/>
        </w:numPr>
      </w:pPr>
      <w:r>
        <w:t>Select master (it's ok to have any other branches, too)</w:t>
      </w:r>
    </w:p>
    <w:p w14:paraId="52606646" w14:textId="77777777" w:rsidR="00772DB0" w:rsidRDefault="00772DB0" w:rsidP="0091004A">
      <w:pPr>
        <w:pStyle w:val="ListParagraph"/>
        <w:numPr>
          <w:ilvl w:val="0"/>
          <w:numId w:val="15"/>
        </w:numPr>
      </w:pPr>
      <w:r>
        <w:t>ADAL has several dependencies that are not present in the repo.</w:t>
      </w:r>
    </w:p>
    <w:p w14:paraId="57406112" w14:textId="77777777" w:rsidR="00772DB0" w:rsidRDefault="00772DB0" w:rsidP="0091004A">
      <w:pPr>
        <w:pStyle w:val="ListParagraph"/>
        <w:numPr>
          <w:ilvl w:val="0"/>
          <w:numId w:val="15"/>
        </w:numPr>
      </w:pPr>
      <w:r>
        <w:t xml:space="preserve">Maven can deploy those. To do that note the path where </w:t>
      </w:r>
      <w:proofErr w:type="spellStart"/>
      <w:r>
        <w:t>eGit</w:t>
      </w:r>
      <w:proofErr w:type="spellEnd"/>
      <w:r>
        <w:t xml:space="preserve"> put the ADAL repo</w:t>
      </w:r>
    </w:p>
    <w:p w14:paraId="5BD8E0FB" w14:textId="77777777" w:rsidR="00772DB0" w:rsidRDefault="00772DB0" w:rsidP="0091004A">
      <w:pPr>
        <w:pStyle w:val="ListParagraph"/>
        <w:numPr>
          <w:ilvl w:val="0"/>
          <w:numId w:val="15"/>
        </w:numPr>
      </w:pPr>
      <w:r>
        <w:t xml:space="preserve">Go back to the </w:t>
      </w:r>
      <w:proofErr w:type="spellStart"/>
      <w:r>
        <w:t>git</w:t>
      </w:r>
      <w:proofErr w:type="spellEnd"/>
      <w:r>
        <w:t xml:space="preserve"> shell</w:t>
      </w:r>
    </w:p>
    <w:p w14:paraId="2A3BD72D" w14:textId="77777777" w:rsidR="00772DB0" w:rsidRDefault="00772DB0" w:rsidP="0091004A">
      <w:pPr>
        <w:pStyle w:val="ListParagraph"/>
        <w:numPr>
          <w:ilvl w:val="0"/>
          <w:numId w:val="15"/>
        </w:numPr>
      </w:pPr>
      <w:r>
        <w:t>Navigate to the folder of the ADAL repo (e.g. C:\Users\username\git\azure-activedirectory-library-for-android</w:t>
      </w:r>
    </w:p>
    <w:p w14:paraId="54BA9298" w14:textId="77777777" w:rsidR="00772DB0" w:rsidRDefault="00772DB0" w:rsidP="0091004A">
      <w:pPr>
        <w:pStyle w:val="ListParagraph"/>
        <w:numPr>
          <w:ilvl w:val="0"/>
          <w:numId w:val="15"/>
        </w:numPr>
      </w:pPr>
      <w:r>
        <w:t xml:space="preserve">run </w:t>
      </w:r>
      <w:proofErr w:type="spellStart"/>
      <w:r>
        <w:t>mvn</w:t>
      </w:r>
      <w:proofErr w:type="spellEnd"/>
      <w:r>
        <w:t xml:space="preserve"> clean install</w:t>
      </w:r>
    </w:p>
    <w:p w14:paraId="769CC264" w14:textId="77777777" w:rsidR="00D056BF" w:rsidRDefault="00D056BF" w:rsidP="00D056BF">
      <w:pPr>
        <w:pStyle w:val="Heading3"/>
      </w:pPr>
      <w:r>
        <w:t>Import ADAL</w:t>
      </w:r>
    </w:p>
    <w:p w14:paraId="20E46FAB" w14:textId="4D1A1FC3" w:rsidR="00D056BF" w:rsidRDefault="00D056BF" w:rsidP="00D056BF">
      <w:pPr>
        <w:pStyle w:val="ListParagraph"/>
        <w:numPr>
          <w:ilvl w:val="0"/>
          <w:numId w:val="16"/>
        </w:numPr>
      </w:pPr>
      <w:r>
        <w:t xml:space="preserve">In the </w:t>
      </w:r>
      <w:proofErr w:type="spellStart"/>
      <w:r>
        <w:t>Git</w:t>
      </w:r>
      <w:proofErr w:type="spellEnd"/>
      <w:r>
        <w:t xml:space="preserve"> view right-click anywhere under the ADAL node</w:t>
      </w:r>
    </w:p>
    <w:p w14:paraId="3704C584" w14:textId="297E3D09" w:rsidR="00D056BF" w:rsidRDefault="00D056BF" w:rsidP="00D056BF">
      <w:pPr>
        <w:pStyle w:val="ListParagraph"/>
        <w:numPr>
          <w:ilvl w:val="0"/>
          <w:numId w:val="16"/>
        </w:numPr>
      </w:pPr>
      <w:r>
        <w:t>Select Import Projects</w:t>
      </w:r>
    </w:p>
    <w:p w14:paraId="7E414843" w14:textId="14E315BE" w:rsidR="00D056BF" w:rsidRDefault="00D056BF" w:rsidP="00D056BF">
      <w:pPr>
        <w:pStyle w:val="ListParagraph"/>
        <w:numPr>
          <w:ilvl w:val="0"/>
          <w:numId w:val="16"/>
        </w:numPr>
      </w:pPr>
      <w:r>
        <w:t xml:space="preserve">Select </w:t>
      </w:r>
      <w:proofErr w:type="spellStart"/>
      <w:r>
        <w:t>com.microsoft.adal</w:t>
      </w:r>
      <w:proofErr w:type="spellEnd"/>
    </w:p>
    <w:p w14:paraId="08D956C9" w14:textId="504C37EF" w:rsidR="00D056BF" w:rsidRDefault="00D056BF" w:rsidP="00D056BF">
      <w:pPr>
        <w:pStyle w:val="ListParagraph"/>
        <w:numPr>
          <w:ilvl w:val="0"/>
          <w:numId w:val="16"/>
        </w:numPr>
      </w:pPr>
      <w:r>
        <w:t>Click Finish</w:t>
      </w:r>
    </w:p>
    <w:p w14:paraId="680B8AD1" w14:textId="1DD95B2E" w:rsidR="00D056BF" w:rsidRDefault="00D056BF" w:rsidP="00D056BF">
      <w:pPr>
        <w:pStyle w:val="ListParagraph"/>
        <w:numPr>
          <w:ilvl w:val="0"/>
          <w:numId w:val="16"/>
        </w:numPr>
      </w:pPr>
      <w:r>
        <w:t>Switch to Java view</w:t>
      </w:r>
    </w:p>
    <w:p w14:paraId="66C5E0C1" w14:textId="4714F4B9" w:rsidR="00D056BF" w:rsidRDefault="00D056BF" w:rsidP="00772DB0">
      <w:r>
        <w:t>In theory this should result a clean package without errors. Not so for me.</w:t>
      </w:r>
    </w:p>
    <w:p w14:paraId="74F05CC7" w14:textId="6B5D4361" w:rsidR="00970FBA" w:rsidRDefault="00D056BF" w:rsidP="00772DB0">
      <w:r>
        <w:t xml:space="preserve">The errors I found resulted from missing dependencies for </w:t>
      </w:r>
      <w:proofErr w:type="spellStart"/>
      <w:r>
        <w:t>Gson</w:t>
      </w:r>
      <w:proofErr w:type="spellEnd"/>
      <w:r>
        <w:t xml:space="preserve"> and the </w:t>
      </w:r>
      <w:r w:rsidR="0003192A">
        <w:t>A</w:t>
      </w:r>
      <w:r>
        <w:t xml:space="preserve">ndroid </w:t>
      </w:r>
      <w:r w:rsidR="0003192A">
        <w:t>S</w:t>
      </w:r>
      <w:r>
        <w:t xml:space="preserve">upport </w:t>
      </w:r>
      <w:r w:rsidR="0003192A">
        <w:t>L</w:t>
      </w:r>
      <w:r>
        <w:t>ibrary.</w:t>
      </w:r>
    </w:p>
    <w:p w14:paraId="22258F5F" w14:textId="4C36BD7E" w:rsidR="00D056BF" w:rsidRDefault="00D056BF" w:rsidP="00772DB0">
      <w:r>
        <w:t>Running Maven on the ADAL SDK was supposed to fix that but it didn’t do it for me.</w:t>
      </w:r>
    </w:p>
    <w:p w14:paraId="6B105720" w14:textId="6CEB43FC" w:rsidR="00D056BF" w:rsidRDefault="00D056BF" w:rsidP="00772DB0">
      <w:r>
        <w:t>To fix this I did the following</w:t>
      </w:r>
    </w:p>
    <w:p w14:paraId="63B6A90B" w14:textId="0CA1AFAE" w:rsidR="00D056BF" w:rsidRDefault="00D056BF" w:rsidP="00D056BF">
      <w:pPr>
        <w:pStyle w:val="ListParagraph"/>
        <w:numPr>
          <w:ilvl w:val="0"/>
          <w:numId w:val="17"/>
        </w:numPr>
      </w:pPr>
      <w:r>
        <w:t xml:space="preserve">Download the latest version of </w:t>
      </w:r>
      <w:proofErr w:type="spellStart"/>
      <w:r>
        <w:t>gson</w:t>
      </w:r>
      <w:proofErr w:type="spellEnd"/>
      <w:r>
        <w:t xml:space="preserve"> (Googles </w:t>
      </w:r>
      <w:proofErr w:type="spellStart"/>
      <w:r>
        <w:t>Json</w:t>
      </w:r>
      <w:proofErr w:type="spellEnd"/>
      <w:r>
        <w:t xml:space="preserve"> parsing library) e.g. gson.2.2.4</w:t>
      </w:r>
    </w:p>
    <w:p w14:paraId="7BCEEF0A" w14:textId="14E5F9AE" w:rsidR="00D056BF" w:rsidRDefault="00D056BF" w:rsidP="00D056BF">
      <w:pPr>
        <w:pStyle w:val="ListParagraph"/>
        <w:numPr>
          <w:ilvl w:val="0"/>
          <w:numId w:val="17"/>
        </w:numPr>
      </w:pPr>
      <w:r>
        <w:t>Extract the zip file</w:t>
      </w:r>
    </w:p>
    <w:p w14:paraId="066D3949" w14:textId="273B6729" w:rsidR="00D056BF" w:rsidRDefault="00D056BF" w:rsidP="00D056BF">
      <w:pPr>
        <w:pStyle w:val="ListParagraph"/>
        <w:numPr>
          <w:ilvl w:val="0"/>
          <w:numId w:val="17"/>
        </w:numPr>
      </w:pPr>
      <w:r>
        <w:t>Open Eclipse</w:t>
      </w:r>
    </w:p>
    <w:p w14:paraId="0F9B93DA" w14:textId="103878BE" w:rsidR="00D056BF" w:rsidRDefault="00D056BF" w:rsidP="00D056BF">
      <w:pPr>
        <w:pStyle w:val="ListParagraph"/>
        <w:numPr>
          <w:ilvl w:val="0"/>
          <w:numId w:val="17"/>
        </w:numPr>
      </w:pPr>
      <w:r>
        <w:t>In package explorer in the root level of the ADAL project create a new folder called libs</w:t>
      </w:r>
    </w:p>
    <w:p w14:paraId="4CB55528" w14:textId="44912740" w:rsidR="00D056BF" w:rsidRDefault="00D056BF" w:rsidP="00D056BF">
      <w:pPr>
        <w:pStyle w:val="ListParagraph"/>
        <w:numPr>
          <w:ilvl w:val="0"/>
          <w:numId w:val="17"/>
        </w:numPr>
      </w:pPr>
      <w:r>
        <w:t>Copy gson-x.y.z.jar to the libs</w:t>
      </w:r>
    </w:p>
    <w:p w14:paraId="617CBD4E" w14:textId="26D2C890" w:rsidR="00D056BF" w:rsidRDefault="00D056BF" w:rsidP="00D056BF">
      <w:pPr>
        <w:pStyle w:val="ListParagraph"/>
        <w:numPr>
          <w:ilvl w:val="0"/>
          <w:numId w:val="17"/>
        </w:numPr>
      </w:pPr>
      <w:r>
        <w:t xml:space="preserve">Open Windows Explorer </w:t>
      </w:r>
    </w:p>
    <w:p w14:paraId="22818915" w14:textId="3C5DB269" w:rsidR="00D056BF" w:rsidRDefault="00D056BF" w:rsidP="00D056BF">
      <w:pPr>
        <w:pStyle w:val="ListParagraph"/>
        <w:numPr>
          <w:ilvl w:val="0"/>
          <w:numId w:val="17"/>
        </w:numPr>
      </w:pPr>
      <w:r>
        <w:t>Navigate to the Android SDK folder</w:t>
      </w:r>
    </w:p>
    <w:p w14:paraId="5E74A7FE" w14:textId="6CF54C72" w:rsidR="00D056BF" w:rsidRDefault="00D056BF" w:rsidP="00D056BF">
      <w:pPr>
        <w:pStyle w:val="ListParagraph"/>
        <w:numPr>
          <w:ilvl w:val="0"/>
          <w:numId w:val="17"/>
        </w:numPr>
      </w:pPr>
      <w:r>
        <w:t>Go to extras\android\support\v4</w:t>
      </w:r>
    </w:p>
    <w:p w14:paraId="1193C4E5" w14:textId="44667D6C" w:rsidR="00D056BF" w:rsidRDefault="00D056BF" w:rsidP="00D056BF">
      <w:pPr>
        <w:pStyle w:val="ListParagraph"/>
        <w:numPr>
          <w:ilvl w:val="0"/>
          <w:numId w:val="17"/>
        </w:numPr>
      </w:pPr>
      <w:r>
        <w:t>Copy android-support-v4.jar</w:t>
      </w:r>
    </w:p>
    <w:p w14:paraId="1982A7A7" w14:textId="639F4C7F" w:rsidR="00D056BF" w:rsidRDefault="00D056BF" w:rsidP="00D056BF">
      <w:pPr>
        <w:pStyle w:val="ListParagraph"/>
        <w:numPr>
          <w:ilvl w:val="0"/>
          <w:numId w:val="17"/>
        </w:numPr>
      </w:pPr>
      <w:r>
        <w:t>Go back to Eclipse and drop the file in the libs folder of the ADAL project</w:t>
      </w:r>
    </w:p>
    <w:p w14:paraId="2AE66437" w14:textId="3A525125" w:rsidR="00D056BF" w:rsidRDefault="00D056BF" w:rsidP="00D056BF">
      <w:r>
        <w:t>This cleared all the errors in my project.</w:t>
      </w:r>
    </w:p>
    <w:p w14:paraId="5583BF64" w14:textId="1F7C4C5C" w:rsidR="00D056BF" w:rsidRDefault="006106F6" w:rsidP="006106F6">
      <w:pPr>
        <w:pStyle w:val="Heading3"/>
      </w:pPr>
      <w:r>
        <w:t>Import Office 365 SDK for Android</w:t>
      </w:r>
    </w:p>
    <w:p w14:paraId="0622D76E" w14:textId="77777777" w:rsidR="00D5736A" w:rsidRDefault="00D5736A" w:rsidP="00D5736A">
      <w:pPr>
        <w:pStyle w:val="ListParagraph"/>
        <w:numPr>
          <w:ilvl w:val="0"/>
          <w:numId w:val="18"/>
        </w:numPr>
      </w:pPr>
      <w:r>
        <w:t>In Eclipse go to Window -&gt; Open Perspective -&gt; Other</w:t>
      </w:r>
    </w:p>
    <w:p w14:paraId="01AF50CF" w14:textId="77777777" w:rsidR="00D5736A" w:rsidRDefault="00D5736A" w:rsidP="00D5736A">
      <w:pPr>
        <w:pStyle w:val="ListParagraph"/>
        <w:numPr>
          <w:ilvl w:val="0"/>
          <w:numId w:val="18"/>
        </w:numPr>
      </w:pPr>
      <w:r>
        <w:t xml:space="preserve">Select </w:t>
      </w:r>
      <w:proofErr w:type="spellStart"/>
      <w:r>
        <w:t>Git</w:t>
      </w:r>
      <w:proofErr w:type="spellEnd"/>
      <w:r>
        <w:t xml:space="preserve"> (or Exploring </w:t>
      </w:r>
      <w:proofErr w:type="spellStart"/>
      <w:r>
        <w:t>Git</w:t>
      </w:r>
      <w:proofErr w:type="spellEnd"/>
      <w:r>
        <w:t xml:space="preserve"> Repositories)</w:t>
      </w:r>
    </w:p>
    <w:p w14:paraId="3DBBD15E" w14:textId="77777777" w:rsidR="00D5736A" w:rsidRDefault="00D5736A" w:rsidP="00D5736A">
      <w:pPr>
        <w:pStyle w:val="ListParagraph"/>
        <w:numPr>
          <w:ilvl w:val="0"/>
          <w:numId w:val="18"/>
        </w:numPr>
      </w:pPr>
      <w:r>
        <w:t xml:space="preserve">This will open a tab labeled </w:t>
      </w:r>
      <w:proofErr w:type="spellStart"/>
      <w:r>
        <w:t>Git</w:t>
      </w:r>
      <w:proofErr w:type="spellEnd"/>
      <w:r>
        <w:t xml:space="preserve"> Repositories</w:t>
      </w:r>
    </w:p>
    <w:p w14:paraId="695BD785" w14:textId="77777777" w:rsidR="00D5736A" w:rsidRDefault="00D5736A" w:rsidP="00D5736A">
      <w:pPr>
        <w:pStyle w:val="ListParagraph"/>
        <w:numPr>
          <w:ilvl w:val="0"/>
          <w:numId w:val="18"/>
        </w:numPr>
      </w:pPr>
      <w:r>
        <w:t>Click on the button to Clone and import a repository</w:t>
      </w:r>
    </w:p>
    <w:p w14:paraId="0367E808" w14:textId="77777777" w:rsidR="00D5736A" w:rsidRDefault="00D5736A" w:rsidP="00D5736A">
      <w:pPr>
        <w:pStyle w:val="ListParagraph"/>
        <w:numPr>
          <w:ilvl w:val="0"/>
          <w:numId w:val="18"/>
        </w:numPr>
      </w:pPr>
      <w:r>
        <w:t>Select Clone URI</w:t>
      </w:r>
    </w:p>
    <w:p w14:paraId="443D1ECC" w14:textId="71E6C19E" w:rsidR="00D5736A" w:rsidRPr="00D5736A" w:rsidRDefault="00D5736A" w:rsidP="00D5736A">
      <w:pPr>
        <w:pStyle w:val="ListParagraph"/>
        <w:numPr>
          <w:ilvl w:val="0"/>
          <w:numId w:val="18"/>
        </w:numPr>
        <w:rPr>
          <w:lang w:val="de-DE"/>
        </w:rPr>
      </w:pPr>
      <w:r w:rsidRPr="00D5736A">
        <w:rPr>
          <w:lang w:val="de-DE"/>
        </w:rPr>
        <w:t xml:space="preserve">Enter </w:t>
      </w:r>
      <w:hyperlink r:id="rId25" w:history="1">
        <w:r w:rsidRPr="00D5736A">
          <w:rPr>
            <w:rStyle w:val="Hyperlink"/>
            <w:lang w:val="de-DE"/>
          </w:rPr>
          <w:t>https://github.com/OfficeDev/Office-365-SDK-for-Android.git</w:t>
        </w:r>
      </w:hyperlink>
    </w:p>
    <w:p w14:paraId="77D3522C" w14:textId="787E9185" w:rsidR="00D5736A" w:rsidRDefault="009D2496" w:rsidP="00D5736A">
      <w:pPr>
        <w:pStyle w:val="ListParagraph"/>
        <w:numPr>
          <w:ilvl w:val="0"/>
          <w:numId w:val="18"/>
        </w:numPr>
      </w:pPr>
      <w:r>
        <w:t xml:space="preserve">Click </w:t>
      </w:r>
      <w:r w:rsidR="00D5736A">
        <w:t>Next</w:t>
      </w:r>
    </w:p>
    <w:p w14:paraId="01044891" w14:textId="77777777" w:rsidR="00D5736A" w:rsidRDefault="00D5736A" w:rsidP="00D5736A">
      <w:pPr>
        <w:pStyle w:val="ListParagraph"/>
        <w:numPr>
          <w:ilvl w:val="0"/>
          <w:numId w:val="18"/>
        </w:numPr>
      </w:pPr>
      <w:r>
        <w:t>Select master (it's ok to have any other branches, too)</w:t>
      </w:r>
    </w:p>
    <w:p w14:paraId="1C60896B" w14:textId="74C2A08E" w:rsidR="00D5736A" w:rsidRDefault="00D5736A" w:rsidP="00D5736A">
      <w:pPr>
        <w:pStyle w:val="ListParagraph"/>
        <w:numPr>
          <w:ilvl w:val="0"/>
          <w:numId w:val="18"/>
        </w:numPr>
      </w:pPr>
      <w:r>
        <w:t>Right-click anywhere within the Office 365 Repo</w:t>
      </w:r>
    </w:p>
    <w:p w14:paraId="1BAA7120" w14:textId="60606ABC" w:rsidR="00D5736A" w:rsidRDefault="00D5736A" w:rsidP="00D5736A">
      <w:pPr>
        <w:pStyle w:val="ListParagraph"/>
        <w:numPr>
          <w:ilvl w:val="0"/>
          <w:numId w:val="18"/>
        </w:numPr>
      </w:pPr>
      <w:r>
        <w:t>Select Import Projects</w:t>
      </w:r>
    </w:p>
    <w:p w14:paraId="39933B8D" w14:textId="023F5C75" w:rsidR="00D5736A" w:rsidRDefault="00D5736A" w:rsidP="00D5736A">
      <w:pPr>
        <w:pStyle w:val="ListParagraph"/>
        <w:numPr>
          <w:ilvl w:val="0"/>
          <w:numId w:val="18"/>
        </w:numPr>
      </w:pPr>
      <w:r>
        <w:t>Select office365-base-sdk</w:t>
      </w:r>
    </w:p>
    <w:p w14:paraId="6DEB9851" w14:textId="1F64A7D4" w:rsidR="00D5736A" w:rsidRDefault="00D5736A" w:rsidP="00D5736A">
      <w:pPr>
        <w:pStyle w:val="ListParagraph"/>
        <w:numPr>
          <w:ilvl w:val="0"/>
          <w:numId w:val="18"/>
        </w:numPr>
      </w:pPr>
      <w:r>
        <w:t>Select Import Projects</w:t>
      </w:r>
    </w:p>
    <w:p w14:paraId="53CA9FE3" w14:textId="23803DE7" w:rsidR="00D5736A" w:rsidRDefault="00D5736A" w:rsidP="00D5736A">
      <w:pPr>
        <w:pStyle w:val="ListParagraph"/>
        <w:numPr>
          <w:ilvl w:val="0"/>
          <w:numId w:val="18"/>
        </w:numPr>
      </w:pPr>
      <w:r>
        <w:t>Select office365-lists-sdk</w:t>
      </w:r>
    </w:p>
    <w:p w14:paraId="73872AC2" w14:textId="1452A09A" w:rsidR="00D5736A" w:rsidRDefault="00D5736A" w:rsidP="00D5736A">
      <w:pPr>
        <w:pStyle w:val="ListParagraph"/>
        <w:numPr>
          <w:ilvl w:val="0"/>
          <w:numId w:val="18"/>
        </w:numPr>
      </w:pPr>
      <w:r>
        <w:t>Switch to the Java view</w:t>
      </w:r>
    </w:p>
    <w:p w14:paraId="09D39047" w14:textId="75E122CD" w:rsidR="00D5736A" w:rsidRDefault="00D5736A" w:rsidP="00D5736A">
      <w:r>
        <w:t>There will be an error because of a missing library called guava-16.0.1. To get that</w:t>
      </w:r>
    </w:p>
    <w:p w14:paraId="7CD94ACF" w14:textId="6A5829F4" w:rsidR="00D5736A" w:rsidRDefault="00D5736A" w:rsidP="00D5736A">
      <w:pPr>
        <w:pStyle w:val="ListParagraph"/>
        <w:numPr>
          <w:ilvl w:val="0"/>
          <w:numId w:val="19"/>
        </w:numPr>
      </w:pPr>
      <w:r>
        <w:lastRenderedPageBreak/>
        <w:t>Open Windows Explorer</w:t>
      </w:r>
    </w:p>
    <w:p w14:paraId="2C6D0C58" w14:textId="0AAE94AF" w:rsidR="00D5736A" w:rsidRDefault="00D5736A" w:rsidP="00D5736A">
      <w:pPr>
        <w:pStyle w:val="ListParagraph"/>
        <w:numPr>
          <w:ilvl w:val="0"/>
          <w:numId w:val="19"/>
        </w:numPr>
      </w:pPr>
      <w:r>
        <w:t>Navigate to the libs folder of the office365-base-sdk (e.g. c:\users\username\git\Office-365-SDK-for-Android\sdk\office365-base-sdk\libs)</w:t>
      </w:r>
    </w:p>
    <w:p w14:paraId="4519D288" w14:textId="581BAEFF" w:rsidR="00D5736A" w:rsidRDefault="00D5736A" w:rsidP="00D5736A">
      <w:pPr>
        <w:pStyle w:val="ListParagraph"/>
        <w:numPr>
          <w:ilvl w:val="0"/>
          <w:numId w:val="19"/>
        </w:numPr>
      </w:pPr>
      <w:r>
        <w:t>Right-click on getLibs.ps1</w:t>
      </w:r>
    </w:p>
    <w:p w14:paraId="3CE92ACC" w14:textId="2012DC30" w:rsidR="00D5736A" w:rsidRDefault="00D5736A" w:rsidP="00D5736A">
      <w:pPr>
        <w:pStyle w:val="ListParagraph"/>
        <w:numPr>
          <w:ilvl w:val="0"/>
          <w:numId w:val="19"/>
        </w:numPr>
      </w:pPr>
      <w:r>
        <w:t xml:space="preserve">Select Run with </w:t>
      </w:r>
      <w:proofErr w:type="spellStart"/>
      <w:r>
        <w:t>Powershell</w:t>
      </w:r>
      <w:proofErr w:type="spellEnd"/>
    </w:p>
    <w:p w14:paraId="02235224" w14:textId="0E95DE42" w:rsidR="00D5736A" w:rsidRDefault="00D5736A" w:rsidP="00D5736A">
      <w:pPr>
        <w:pStyle w:val="ListParagraph"/>
        <w:numPr>
          <w:ilvl w:val="0"/>
          <w:numId w:val="19"/>
        </w:numPr>
      </w:pPr>
      <w:r>
        <w:t>This will download the correct version of guava to the folder</w:t>
      </w:r>
    </w:p>
    <w:p w14:paraId="05B06F70" w14:textId="017B3256" w:rsidR="00D5736A" w:rsidRDefault="00D5736A" w:rsidP="00D5736A">
      <w:pPr>
        <w:pStyle w:val="ListParagraph"/>
        <w:numPr>
          <w:ilvl w:val="0"/>
          <w:numId w:val="19"/>
        </w:numPr>
      </w:pPr>
      <w:r>
        <w:t>Switch to Eclipse</w:t>
      </w:r>
    </w:p>
    <w:p w14:paraId="3AD466DE" w14:textId="2B1A077E" w:rsidR="00D5736A" w:rsidRDefault="00D5736A" w:rsidP="00D5736A">
      <w:pPr>
        <w:pStyle w:val="ListParagraph"/>
        <w:numPr>
          <w:ilvl w:val="0"/>
          <w:numId w:val="19"/>
        </w:numPr>
      </w:pPr>
      <w:r>
        <w:t>In package explorer right-click and select Refresh</w:t>
      </w:r>
    </w:p>
    <w:p w14:paraId="6E46BEFE" w14:textId="3F803C1A" w:rsidR="00D5736A" w:rsidRDefault="00D5736A" w:rsidP="00D5736A">
      <w:pPr>
        <w:pStyle w:val="ListParagraph"/>
        <w:numPr>
          <w:ilvl w:val="0"/>
          <w:numId w:val="19"/>
        </w:numPr>
      </w:pPr>
      <w:r>
        <w:t>Now all errors should be resolved.</w:t>
      </w:r>
    </w:p>
    <w:p w14:paraId="3C0B7B0C" w14:textId="0AE0EE19" w:rsidR="006106F6" w:rsidRDefault="0028322C" w:rsidP="00462FBE">
      <w:pPr>
        <w:pStyle w:val="Heading2"/>
      </w:pPr>
      <w:r>
        <w:t>Adding the sample</w:t>
      </w:r>
    </w:p>
    <w:p w14:paraId="421D4295" w14:textId="77777777" w:rsidR="006D5490" w:rsidRDefault="006D5490" w:rsidP="00462FBE">
      <w:pPr>
        <w:pStyle w:val="Heading3"/>
      </w:pPr>
      <w:r>
        <w:t>For testing with .zip file including SDK snapshot</w:t>
      </w:r>
    </w:p>
    <w:p w14:paraId="77903620" w14:textId="77777777" w:rsidR="006D5490" w:rsidRDefault="006D5490" w:rsidP="00462FBE">
      <w:pPr>
        <w:pStyle w:val="ListParagraph"/>
        <w:numPr>
          <w:ilvl w:val="0"/>
          <w:numId w:val="23"/>
        </w:numPr>
      </w:pPr>
      <w:r>
        <w:t>Extract zip file</w:t>
      </w:r>
    </w:p>
    <w:p w14:paraId="72796E52" w14:textId="77777777" w:rsidR="006D5490" w:rsidRDefault="006D5490" w:rsidP="00462FBE">
      <w:pPr>
        <w:pStyle w:val="ListParagraph"/>
        <w:numPr>
          <w:ilvl w:val="0"/>
          <w:numId w:val="23"/>
        </w:numPr>
      </w:pPr>
      <w:r>
        <w:t>Open Eclipse</w:t>
      </w:r>
    </w:p>
    <w:p w14:paraId="378A3401" w14:textId="77777777" w:rsidR="006D5490" w:rsidRDefault="006D5490" w:rsidP="00462FBE">
      <w:pPr>
        <w:pStyle w:val="ListParagraph"/>
        <w:numPr>
          <w:ilvl w:val="0"/>
          <w:numId w:val="23"/>
        </w:numPr>
      </w:pPr>
      <w:r>
        <w:t>Select a new folder as the workspace</w:t>
      </w:r>
    </w:p>
    <w:p w14:paraId="4BF9D9B6" w14:textId="77777777" w:rsidR="006D5490" w:rsidRDefault="006D5490" w:rsidP="00462FBE">
      <w:pPr>
        <w:pStyle w:val="ListParagraph"/>
        <w:numPr>
          <w:ilvl w:val="0"/>
          <w:numId w:val="23"/>
        </w:numPr>
      </w:pPr>
      <w:r>
        <w:t>Close the Welcome window</w:t>
      </w:r>
    </w:p>
    <w:p w14:paraId="4B2202AB" w14:textId="77777777" w:rsidR="006D5490" w:rsidRDefault="006D5490" w:rsidP="00462FBE">
      <w:pPr>
        <w:pStyle w:val="ListParagraph"/>
        <w:numPr>
          <w:ilvl w:val="0"/>
          <w:numId w:val="23"/>
        </w:numPr>
      </w:pPr>
      <w:r>
        <w:t>Right-click in Package explorer</w:t>
      </w:r>
    </w:p>
    <w:p w14:paraId="72CD3502" w14:textId="77777777" w:rsidR="006D5490" w:rsidRDefault="006D5490" w:rsidP="00462FBE">
      <w:pPr>
        <w:pStyle w:val="ListParagraph"/>
        <w:numPr>
          <w:ilvl w:val="0"/>
          <w:numId w:val="23"/>
        </w:numPr>
      </w:pPr>
      <w:r>
        <w:t>Select Import Projects</w:t>
      </w:r>
    </w:p>
    <w:p w14:paraId="4577743A" w14:textId="77777777" w:rsidR="006D5490" w:rsidRDefault="006D5490" w:rsidP="00462FBE">
      <w:pPr>
        <w:pStyle w:val="ListParagraph"/>
        <w:numPr>
          <w:ilvl w:val="0"/>
          <w:numId w:val="23"/>
        </w:numPr>
      </w:pPr>
      <w:r>
        <w:t>Select Android -&gt; Existing Android Code into Workspace</w:t>
      </w:r>
    </w:p>
    <w:p w14:paraId="12B2C17F" w14:textId="77777777" w:rsidR="006D5490" w:rsidRDefault="006D5490" w:rsidP="00462FBE">
      <w:pPr>
        <w:pStyle w:val="ListParagraph"/>
        <w:numPr>
          <w:ilvl w:val="0"/>
          <w:numId w:val="23"/>
        </w:numPr>
      </w:pPr>
      <w:r>
        <w:t>Click Next</w:t>
      </w:r>
    </w:p>
    <w:p w14:paraId="6EB5D23E" w14:textId="77777777" w:rsidR="006D5490" w:rsidRDefault="006D5490" w:rsidP="00462FBE">
      <w:pPr>
        <w:pStyle w:val="ListParagraph"/>
        <w:numPr>
          <w:ilvl w:val="0"/>
          <w:numId w:val="23"/>
        </w:numPr>
      </w:pPr>
      <w:r>
        <w:t>Browse to the folder where the sample has been extracted to</w:t>
      </w:r>
    </w:p>
    <w:p w14:paraId="504F7BB3" w14:textId="77777777" w:rsidR="006D5490" w:rsidRDefault="006D5490" w:rsidP="00462FBE">
      <w:pPr>
        <w:pStyle w:val="ListParagraph"/>
        <w:numPr>
          <w:ilvl w:val="0"/>
          <w:numId w:val="23"/>
        </w:numPr>
      </w:pPr>
      <w:r>
        <w:t xml:space="preserve">Select folder </w:t>
      </w:r>
      <w:r w:rsidRPr="00BE3DFF">
        <w:t>SDKDemoV2_withSDKSnapshot</w:t>
      </w:r>
    </w:p>
    <w:p w14:paraId="14496084" w14:textId="77777777" w:rsidR="006D5490" w:rsidRDefault="006D5490" w:rsidP="00462FBE">
      <w:pPr>
        <w:pStyle w:val="ListParagraph"/>
        <w:numPr>
          <w:ilvl w:val="0"/>
          <w:numId w:val="23"/>
        </w:numPr>
      </w:pPr>
      <w:r>
        <w:t>Select all projects</w:t>
      </w:r>
    </w:p>
    <w:p w14:paraId="5E085D4D" w14:textId="77777777" w:rsidR="006D5490" w:rsidRDefault="006D5490" w:rsidP="00462FBE">
      <w:pPr>
        <w:pStyle w:val="ListParagraph"/>
        <w:numPr>
          <w:ilvl w:val="0"/>
          <w:numId w:val="23"/>
        </w:numPr>
      </w:pPr>
      <w:r>
        <w:t>Check Copy to workspace</w:t>
      </w:r>
    </w:p>
    <w:p w14:paraId="01F03967" w14:textId="77777777" w:rsidR="006D5490" w:rsidRDefault="006D5490" w:rsidP="00462FBE">
      <w:pPr>
        <w:pStyle w:val="ListParagraph"/>
        <w:numPr>
          <w:ilvl w:val="0"/>
          <w:numId w:val="23"/>
        </w:numPr>
      </w:pPr>
      <w:r>
        <w:t>Click Ok</w:t>
      </w:r>
    </w:p>
    <w:p w14:paraId="4479CC38" w14:textId="29A8D690" w:rsidR="002D185A" w:rsidRDefault="002D185A" w:rsidP="00462FBE">
      <w:pPr>
        <w:pStyle w:val="Heading3"/>
      </w:pPr>
      <w:r>
        <w:t xml:space="preserve">For </w:t>
      </w:r>
      <w:r w:rsidR="00D65FF0">
        <w:t>testing with TFS</w:t>
      </w:r>
      <w:r>
        <w:t>:</w:t>
      </w:r>
    </w:p>
    <w:p w14:paraId="393BC177" w14:textId="7D19E4C9" w:rsidR="002D185A" w:rsidRDefault="002D185A" w:rsidP="00462FBE">
      <w:pPr>
        <w:pStyle w:val="ListParagraph"/>
        <w:numPr>
          <w:ilvl w:val="0"/>
          <w:numId w:val="21"/>
        </w:numPr>
      </w:pPr>
      <w:r>
        <w:t>Get latest from TFS</w:t>
      </w:r>
    </w:p>
    <w:p w14:paraId="0F9C5FF5" w14:textId="656AE85B" w:rsidR="002D185A" w:rsidRDefault="002D185A" w:rsidP="00462FBE">
      <w:pPr>
        <w:pStyle w:val="ListParagraph"/>
        <w:numPr>
          <w:ilvl w:val="0"/>
          <w:numId w:val="21"/>
        </w:numPr>
      </w:pPr>
      <w:r>
        <w:t>In Eclipse Package Explorer right-click and select Import</w:t>
      </w:r>
    </w:p>
    <w:p w14:paraId="5160D648" w14:textId="2110C615" w:rsidR="002D185A" w:rsidRDefault="002D185A" w:rsidP="00462FBE">
      <w:pPr>
        <w:pStyle w:val="ListParagraph"/>
        <w:numPr>
          <w:ilvl w:val="0"/>
          <w:numId w:val="21"/>
        </w:numPr>
      </w:pPr>
      <w:r>
        <w:t>Browse to the local folder where the Campaign Manager sample has been synced</w:t>
      </w:r>
    </w:p>
    <w:p w14:paraId="159F7323" w14:textId="5E4682B0" w:rsidR="002D185A" w:rsidRDefault="002D185A" w:rsidP="00462FBE">
      <w:pPr>
        <w:pStyle w:val="ListParagraph"/>
        <w:numPr>
          <w:ilvl w:val="0"/>
          <w:numId w:val="21"/>
        </w:numPr>
      </w:pPr>
      <w:r>
        <w:t>Check Copy projects into workspace</w:t>
      </w:r>
    </w:p>
    <w:p w14:paraId="1B8BD3BC" w14:textId="521082A6" w:rsidR="002D185A" w:rsidRDefault="002D185A" w:rsidP="00462FBE">
      <w:pPr>
        <w:pStyle w:val="ListParagraph"/>
        <w:numPr>
          <w:ilvl w:val="0"/>
          <w:numId w:val="21"/>
        </w:numPr>
      </w:pPr>
      <w:r>
        <w:t>Click Finish</w:t>
      </w:r>
    </w:p>
    <w:p w14:paraId="602E74E4" w14:textId="22676BAB" w:rsidR="002D185A" w:rsidRPr="002D185A" w:rsidRDefault="002D185A" w:rsidP="00462FBE">
      <w:pPr>
        <w:pStyle w:val="Heading3"/>
      </w:pPr>
      <w:r>
        <w:t>Once the sample is live</w:t>
      </w:r>
      <w:r w:rsidR="00C876F2">
        <w:t xml:space="preserve"> on </w:t>
      </w:r>
      <w:proofErr w:type="spellStart"/>
      <w:r w:rsidR="00C876F2">
        <w:t>GitHub</w:t>
      </w:r>
      <w:proofErr w:type="spellEnd"/>
    </w:p>
    <w:p w14:paraId="2FF2C6E9" w14:textId="77777777" w:rsidR="0028322C" w:rsidRDefault="0028322C" w:rsidP="00462FBE">
      <w:pPr>
        <w:pStyle w:val="ListParagraph"/>
        <w:numPr>
          <w:ilvl w:val="0"/>
          <w:numId w:val="20"/>
        </w:numPr>
      </w:pPr>
      <w:r>
        <w:t>In Eclipse go to Window -&gt; Open Perspective -&gt; Other</w:t>
      </w:r>
    </w:p>
    <w:p w14:paraId="0FC59EEE" w14:textId="77777777" w:rsidR="0028322C" w:rsidRDefault="0028322C" w:rsidP="00462FBE">
      <w:pPr>
        <w:pStyle w:val="ListParagraph"/>
        <w:numPr>
          <w:ilvl w:val="0"/>
          <w:numId w:val="20"/>
        </w:numPr>
      </w:pPr>
      <w:r>
        <w:t xml:space="preserve">Select </w:t>
      </w:r>
      <w:proofErr w:type="spellStart"/>
      <w:r>
        <w:t>Git</w:t>
      </w:r>
      <w:proofErr w:type="spellEnd"/>
      <w:r>
        <w:t xml:space="preserve"> (or Exploring </w:t>
      </w:r>
      <w:proofErr w:type="spellStart"/>
      <w:r>
        <w:t>Git</w:t>
      </w:r>
      <w:proofErr w:type="spellEnd"/>
      <w:r>
        <w:t xml:space="preserve"> Repositories)</w:t>
      </w:r>
    </w:p>
    <w:p w14:paraId="2B6ED279" w14:textId="77777777" w:rsidR="0028322C" w:rsidRDefault="0028322C" w:rsidP="00462FBE">
      <w:pPr>
        <w:pStyle w:val="ListParagraph"/>
        <w:numPr>
          <w:ilvl w:val="0"/>
          <w:numId w:val="20"/>
        </w:numPr>
      </w:pPr>
      <w:r>
        <w:t xml:space="preserve">This will open a tab labeled </w:t>
      </w:r>
      <w:proofErr w:type="spellStart"/>
      <w:r>
        <w:t>Git</w:t>
      </w:r>
      <w:proofErr w:type="spellEnd"/>
      <w:r>
        <w:t xml:space="preserve"> Repositories</w:t>
      </w:r>
    </w:p>
    <w:p w14:paraId="558D46C5" w14:textId="77777777" w:rsidR="0028322C" w:rsidRDefault="0028322C" w:rsidP="00462FBE">
      <w:pPr>
        <w:pStyle w:val="ListParagraph"/>
        <w:numPr>
          <w:ilvl w:val="0"/>
          <w:numId w:val="20"/>
        </w:numPr>
      </w:pPr>
      <w:r>
        <w:t>Click on the button to Clone and import a repository</w:t>
      </w:r>
    </w:p>
    <w:p w14:paraId="27E0D31A" w14:textId="77777777" w:rsidR="0028322C" w:rsidRDefault="0028322C" w:rsidP="00462FBE">
      <w:pPr>
        <w:pStyle w:val="ListParagraph"/>
        <w:numPr>
          <w:ilvl w:val="0"/>
          <w:numId w:val="20"/>
        </w:numPr>
      </w:pPr>
      <w:r>
        <w:t>Select Clone URI</w:t>
      </w:r>
    </w:p>
    <w:p w14:paraId="770F569F" w14:textId="4282B912" w:rsidR="0028322C" w:rsidRPr="0028322C" w:rsidRDefault="0028322C" w:rsidP="00462FBE">
      <w:pPr>
        <w:pStyle w:val="ListParagraph"/>
        <w:numPr>
          <w:ilvl w:val="0"/>
          <w:numId w:val="20"/>
        </w:numPr>
        <w:rPr>
          <w:lang w:val="de-DE"/>
        </w:rPr>
      </w:pPr>
      <w:commentRangeStart w:id="0"/>
      <w:r w:rsidRPr="0028322C">
        <w:rPr>
          <w:lang w:val="de-DE"/>
        </w:rPr>
        <w:t xml:space="preserve">Enter </w:t>
      </w:r>
      <w:hyperlink r:id="rId26" w:history="1">
        <w:r w:rsidRPr="0028322C">
          <w:rPr>
            <w:rStyle w:val="Hyperlink"/>
            <w:lang w:val="de-DE"/>
          </w:rPr>
          <w:t>https://github.com/OfficeDev/campaignmanagersample</w:t>
        </w:r>
      </w:hyperlink>
      <w:r w:rsidRPr="0028322C">
        <w:rPr>
          <w:lang w:val="de-DE"/>
        </w:rPr>
        <w:t xml:space="preserve"> </w:t>
      </w:r>
      <w:commentRangeEnd w:id="0"/>
      <w:r>
        <w:rPr>
          <w:rStyle w:val="CommentReference"/>
        </w:rPr>
        <w:commentReference w:id="0"/>
      </w:r>
    </w:p>
    <w:p w14:paraId="227B0B39" w14:textId="77777777" w:rsidR="0028322C" w:rsidRDefault="0028322C" w:rsidP="00462FBE">
      <w:pPr>
        <w:pStyle w:val="ListParagraph"/>
        <w:numPr>
          <w:ilvl w:val="0"/>
          <w:numId w:val="20"/>
        </w:numPr>
      </w:pPr>
      <w:r>
        <w:t>Next</w:t>
      </w:r>
    </w:p>
    <w:p w14:paraId="656A4E1D" w14:textId="77777777" w:rsidR="0028322C" w:rsidRDefault="0028322C" w:rsidP="00462FBE">
      <w:pPr>
        <w:pStyle w:val="ListParagraph"/>
        <w:numPr>
          <w:ilvl w:val="0"/>
          <w:numId w:val="20"/>
        </w:numPr>
      </w:pPr>
      <w:r>
        <w:t>Select master (it's ok to have any other branches, too)</w:t>
      </w:r>
    </w:p>
    <w:p w14:paraId="3A43A885" w14:textId="77777777" w:rsidR="0028322C" w:rsidRDefault="0028322C" w:rsidP="00462FBE">
      <w:pPr>
        <w:pStyle w:val="ListParagraph"/>
        <w:numPr>
          <w:ilvl w:val="0"/>
          <w:numId w:val="20"/>
        </w:numPr>
      </w:pPr>
      <w:r>
        <w:t>Right-click anywhere within the Office 365 Repo</w:t>
      </w:r>
    </w:p>
    <w:p w14:paraId="50A4C511" w14:textId="77777777" w:rsidR="0028322C" w:rsidRDefault="0028322C" w:rsidP="00462FBE">
      <w:pPr>
        <w:pStyle w:val="ListParagraph"/>
        <w:numPr>
          <w:ilvl w:val="0"/>
          <w:numId w:val="20"/>
        </w:numPr>
      </w:pPr>
      <w:r>
        <w:t>Select Import Projects</w:t>
      </w:r>
    </w:p>
    <w:p w14:paraId="5C28F358" w14:textId="77777777" w:rsidR="0028322C" w:rsidRDefault="0028322C" w:rsidP="00462FBE">
      <w:pPr>
        <w:pStyle w:val="ListParagraph"/>
        <w:numPr>
          <w:ilvl w:val="0"/>
          <w:numId w:val="20"/>
        </w:numPr>
      </w:pPr>
      <w:r>
        <w:t>Select office365-base-sdk</w:t>
      </w:r>
    </w:p>
    <w:p w14:paraId="2A0C4C77" w14:textId="77777777" w:rsidR="0028322C" w:rsidRDefault="0028322C" w:rsidP="00462FBE">
      <w:pPr>
        <w:pStyle w:val="ListParagraph"/>
        <w:numPr>
          <w:ilvl w:val="0"/>
          <w:numId w:val="20"/>
        </w:numPr>
      </w:pPr>
      <w:r>
        <w:t>Select Import Projects</w:t>
      </w:r>
    </w:p>
    <w:p w14:paraId="34DE2E5F" w14:textId="77777777" w:rsidR="0028322C" w:rsidRDefault="0028322C" w:rsidP="00462FBE">
      <w:pPr>
        <w:pStyle w:val="ListParagraph"/>
        <w:numPr>
          <w:ilvl w:val="0"/>
          <w:numId w:val="20"/>
        </w:numPr>
      </w:pPr>
      <w:r>
        <w:t>Select office365-lists-sdk</w:t>
      </w:r>
    </w:p>
    <w:p w14:paraId="4AA5D4BE" w14:textId="77777777" w:rsidR="0028322C" w:rsidRDefault="0028322C" w:rsidP="00462FBE">
      <w:pPr>
        <w:pStyle w:val="ListParagraph"/>
        <w:numPr>
          <w:ilvl w:val="0"/>
          <w:numId w:val="20"/>
        </w:numPr>
      </w:pPr>
      <w:r>
        <w:t>Switch to the Java view</w:t>
      </w:r>
    </w:p>
    <w:p w14:paraId="5309AD1E" w14:textId="06E024F5" w:rsidR="002D185A" w:rsidRDefault="005C70BE" w:rsidP="00462FBE">
      <w:pPr>
        <w:pStyle w:val="Heading3"/>
      </w:pPr>
      <w:r>
        <w:t>Adding references</w:t>
      </w:r>
    </w:p>
    <w:p w14:paraId="26D99B63" w14:textId="6F84CB04" w:rsidR="00BD687C" w:rsidRDefault="00BD687C" w:rsidP="00462FBE">
      <w:pPr>
        <w:pStyle w:val="ListParagraph"/>
        <w:numPr>
          <w:ilvl w:val="0"/>
          <w:numId w:val="22"/>
        </w:numPr>
      </w:pPr>
      <w:r>
        <w:t>Right-click on Campaign Manager project</w:t>
      </w:r>
    </w:p>
    <w:p w14:paraId="4172E33F" w14:textId="7DF84480" w:rsidR="00BD687C" w:rsidRDefault="00BD687C" w:rsidP="00462FBE">
      <w:pPr>
        <w:pStyle w:val="ListParagraph"/>
        <w:numPr>
          <w:ilvl w:val="0"/>
          <w:numId w:val="22"/>
        </w:numPr>
      </w:pPr>
      <w:r>
        <w:lastRenderedPageBreak/>
        <w:t>Select Properties</w:t>
      </w:r>
    </w:p>
    <w:p w14:paraId="546D3E34" w14:textId="2C5D733D" w:rsidR="00BD687C" w:rsidRDefault="00BD687C" w:rsidP="00462FBE">
      <w:pPr>
        <w:pStyle w:val="ListParagraph"/>
        <w:numPr>
          <w:ilvl w:val="0"/>
          <w:numId w:val="22"/>
        </w:numPr>
      </w:pPr>
      <w:r>
        <w:t>Select Android</w:t>
      </w:r>
    </w:p>
    <w:p w14:paraId="3868ED1E" w14:textId="52AEA915" w:rsidR="00BD687C" w:rsidRDefault="00BD687C" w:rsidP="00462FBE">
      <w:pPr>
        <w:pStyle w:val="ListParagraph"/>
        <w:numPr>
          <w:ilvl w:val="0"/>
          <w:numId w:val="22"/>
        </w:numPr>
      </w:pPr>
      <w:r>
        <w:t xml:space="preserve">Click Add </w:t>
      </w:r>
    </w:p>
    <w:p w14:paraId="02D8471C" w14:textId="1D1025EA" w:rsidR="00BD687C" w:rsidRDefault="00BD687C" w:rsidP="00462FBE">
      <w:pPr>
        <w:pStyle w:val="ListParagraph"/>
        <w:numPr>
          <w:ilvl w:val="0"/>
          <w:numId w:val="22"/>
        </w:numPr>
      </w:pPr>
      <w:r>
        <w:t xml:space="preserve">Select </w:t>
      </w:r>
      <w:proofErr w:type="spellStart"/>
      <w:r>
        <w:t>com.microsoft.adal</w:t>
      </w:r>
      <w:proofErr w:type="spellEnd"/>
      <w:r>
        <w:t xml:space="preserve"> </w:t>
      </w:r>
    </w:p>
    <w:p w14:paraId="339948EA" w14:textId="77777777" w:rsidR="00BD687C" w:rsidRDefault="00BD687C" w:rsidP="00462FBE">
      <w:pPr>
        <w:pStyle w:val="ListParagraph"/>
        <w:numPr>
          <w:ilvl w:val="0"/>
          <w:numId w:val="22"/>
        </w:numPr>
      </w:pPr>
      <w:r>
        <w:t>Click Ok</w:t>
      </w:r>
    </w:p>
    <w:p w14:paraId="181AAEC0" w14:textId="4336816E" w:rsidR="00BD687C" w:rsidRPr="00BD687C" w:rsidRDefault="00BD687C" w:rsidP="00462FBE">
      <w:pPr>
        <w:pStyle w:val="ListParagraph"/>
        <w:numPr>
          <w:ilvl w:val="0"/>
          <w:numId w:val="22"/>
        </w:numPr>
      </w:pPr>
      <w:r>
        <w:t>Repeat for o365-base-sdk and o365-lists-sdk libraries</w:t>
      </w:r>
    </w:p>
    <w:p w14:paraId="0D274CD5" w14:textId="2F5A2325" w:rsidR="00F504F8" w:rsidRDefault="00F504F8" w:rsidP="00462FBE">
      <w:r>
        <w:t>Once Eclipse is set up correctly it should look something like this:</w:t>
      </w:r>
    </w:p>
    <w:p w14:paraId="6ECC515C" w14:textId="428B408E" w:rsidR="00F504F8" w:rsidRDefault="00F504F8" w:rsidP="00C41EF9">
      <w:r>
        <w:rPr>
          <w:noProof/>
          <w:lang w:eastAsia="en-US"/>
        </w:rPr>
        <w:drawing>
          <wp:inline distT="0" distB="0" distL="0" distR="0" wp14:anchorId="73386000" wp14:editId="6D052190">
            <wp:extent cx="5943600" cy="32505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250565"/>
                    </a:xfrm>
                    <a:prstGeom prst="rect">
                      <a:avLst/>
                    </a:prstGeom>
                  </pic:spPr>
                </pic:pic>
              </a:graphicData>
            </a:graphic>
          </wp:inline>
        </w:drawing>
      </w:r>
    </w:p>
    <w:p w14:paraId="3A3E73B3" w14:textId="666CC57C" w:rsidR="000C1A4A" w:rsidRDefault="000C1A4A" w:rsidP="00F67583">
      <w:pPr>
        <w:pStyle w:val="Heading2"/>
      </w:pPr>
      <w:r>
        <w:t xml:space="preserve">Setting up Office 365 </w:t>
      </w:r>
      <w:r w:rsidR="009D2496">
        <w:t>and Microsoft Azure AD</w:t>
      </w:r>
    </w:p>
    <w:p w14:paraId="1F2DBDE7" w14:textId="77777777" w:rsidR="0093096E" w:rsidRDefault="0093096E" w:rsidP="00F67583">
      <w:pPr>
        <w:pStyle w:val="Heading3"/>
      </w:pPr>
      <w:r>
        <w:t>Required Accounts</w:t>
      </w:r>
    </w:p>
    <w:p w14:paraId="38DB119F" w14:textId="77777777" w:rsidR="0093096E" w:rsidRDefault="0093096E" w:rsidP="0093096E">
      <w:r>
        <w:t>This sample requires a SharePoint site on an Office 365 subscription with an associated Microsoft Azure subscription.</w:t>
      </w:r>
    </w:p>
    <w:p w14:paraId="473FDE46" w14:textId="77777777" w:rsidR="0093096E" w:rsidRDefault="0093096E" w:rsidP="00F67583">
      <w:pPr>
        <w:pStyle w:val="Heading3"/>
      </w:pPr>
      <w:r>
        <w:t>Creating an Azure subscription for an Office 365 Tenant</w:t>
      </w:r>
    </w:p>
    <w:p w14:paraId="1011BA31" w14:textId="2E680DD4" w:rsidR="002A38D8" w:rsidRDefault="002A38D8" w:rsidP="00830AB2">
      <w:pPr>
        <w:pStyle w:val="ListParagraph"/>
        <w:numPr>
          <w:ilvl w:val="0"/>
          <w:numId w:val="3"/>
        </w:numPr>
      </w:pPr>
      <w:r>
        <w:t>Sign up for Office 365 (if you don’t have an account already)</w:t>
      </w:r>
    </w:p>
    <w:p w14:paraId="546128D3" w14:textId="10C80A85" w:rsidR="002A38D8" w:rsidRDefault="002A38D8" w:rsidP="00830AB2">
      <w:pPr>
        <w:pStyle w:val="ListParagraph"/>
        <w:numPr>
          <w:ilvl w:val="2"/>
          <w:numId w:val="3"/>
        </w:numPr>
      </w:pPr>
      <w:r>
        <w:t xml:space="preserve">Sign up for a </w:t>
      </w:r>
      <w:hyperlink r:id="rId30" w:history="1">
        <w:r w:rsidRPr="002A38D8">
          <w:rPr>
            <w:rStyle w:val="Hyperlink"/>
          </w:rPr>
          <w:t>Developer Account</w:t>
        </w:r>
      </w:hyperlink>
    </w:p>
    <w:p w14:paraId="77F54E90" w14:textId="2084A6A8" w:rsidR="002A38D8" w:rsidRDefault="00884212" w:rsidP="00830AB2">
      <w:pPr>
        <w:pStyle w:val="ListParagraph"/>
        <w:numPr>
          <w:ilvl w:val="2"/>
          <w:numId w:val="3"/>
        </w:numPr>
      </w:pPr>
      <w:r>
        <w:t xml:space="preserve">Sign up for an </w:t>
      </w:r>
      <w:hyperlink r:id="rId31" w:history="1">
        <w:r w:rsidRPr="00884212">
          <w:rPr>
            <w:rStyle w:val="Hyperlink"/>
          </w:rPr>
          <w:t>Enterprise</w:t>
        </w:r>
        <w:r w:rsidR="002A38D8" w:rsidRPr="00884212">
          <w:rPr>
            <w:rStyle w:val="Hyperlink"/>
          </w:rPr>
          <w:t xml:space="preserve"> Trial Account</w:t>
        </w:r>
      </w:hyperlink>
    </w:p>
    <w:p w14:paraId="783EF147" w14:textId="77777777" w:rsidR="004E4B5C" w:rsidRDefault="004E4B5C" w:rsidP="00830AB2">
      <w:pPr>
        <w:pStyle w:val="ListParagraph"/>
        <w:numPr>
          <w:ilvl w:val="0"/>
          <w:numId w:val="3"/>
        </w:numPr>
      </w:pPr>
      <w:r>
        <w:t>Log in to Office 365</w:t>
      </w:r>
    </w:p>
    <w:p w14:paraId="21BB266F" w14:textId="21B74D00" w:rsidR="004E4B5C" w:rsidRDefault="002A38D8" w:rsidP="00830AB2">
      <w:pPr>
        <w:pStyle w:val="ListParagraph"/>
        <w:numPr>
          <w:ilvl w:val="0"/>
          <w:numId w:val="3"/>
        </w:numPr>
      </w:pPr>
      <w:r>
        <w:t>In the same browser session b</w:t>
      </w:r>
      <w:r w:rsidR="004E4B5C">
        <w:t xml:space="preserve">rowse to </w:t>
      </w:r>
      <w:hyperlink r:id="rId32" w:history="1">
        <w:r w:rsidR="004E4B5C" w:rsidRPr="00A87336">
          <w:rPr>
            <w:rStyle w:val="Hyperlink"/>
          </w:rPr>
          <w:t>https://manage.windowsazure.com</w:t>
        </w:r>
      </w:hyperlink>
    </w:p>
    <w:p w14:paraId="23BE2AB2" w14:textId="6CE0A4C8" w:rsidR="004E4B5C" w:rsidRDefault="004E4B5C" w:rsidP="00830AB2">
      <w:pPr>
        <w:pStyle w:val="ListParagraph"/>
        <w:numPr>
          <w:ilvl w:val="0"/>
          <w:numId w:val="3"/>
        </w:numPr>
      </w:pPr>
      <w:r>
        <w:t>If you don’t have an Azure account associated with your Office 365 Login, you will see what looks like an er</w:t>
      </w:r>
      <w:r w:rsidR="00FB75D6">
        <w:t>ror page. In that case select “S</w:t>
      </w:r>
      <w:commentRangeStart w:id="1"/>
      <w:r>
        <w:t xml:space="preserve">ign up for </w:t>
      </w:r>
      <w:r w:rsidR="00FB75D6">
        <w:t xml:space="preserve">Microsoft </w:t>
      </w:r>
      <w:r>
        <w:t>Azure</w:t>
      </w:r>
      <w:commentRangeEnd w:id="1"/>
      <w:r>
        <w:rPr>
          <w:rStyle w:val="CommentReference"/>
        </w:rPr>
        <w:commentReference w:id="1"/>
      </w:r>
      <w:r>
        <w:t>”</w:t>
      </w:r>
    </w:p>
    <w:p w14:paraId="5178B53F" w14:textId="77777777" w:rsidR="004E4B5C" w:rsidRDefault="004E4B5C" w:rsidP="00830AB2">
      <w:pPr>
        <w:pStyle w:val="ListParagraph"/>
        <w:numPr>
          <w:ilvl w:val="0"/>
          <w:numId w:val="3"/>
        </w:numPr>
      </w:pPr>
      <w:r>
        <w:t>If you already have an Azure account associated with your login, you will see the Azure portal</w:t>
      </w:r>
    </w:p>
    <w:p w14:paraId="1ECE0FC6" w14:textId="77777777" w:rsidR="0093096E" w:rsidRDefault="0093096E" w:rsidP="00F67583">
      <w:pPr>
        <w:pStyle w:val="Heading3"/>
      </w:pPr>
      <w:commentRangeStart w:id="2"/>
      <w:r>
        <w:t>Setting up the Site in SharePoint</w:t>
      </w:r>
      <w:commentRangeEnd w:id="2"/>
      <w:r w:rsidR="00313F6C">
        <w:rPr>
          <w:rStyle w:val="CommentReference"/>
          <w:rFonts w:asciiTheme="minorHAnsi" w:eastAsiaTheme="minorEastAsia" w:hAnsiTheme="minorHAnsi" w:cstheme="minorBidi"/>
          <w:color w:val="auto"/>
        </w:rPr>
        <w:commentReference w:id="2"/>
      </w:r>
    </w:p>
    <w:p w14:paraId="623FE942" w14:textId="3085BF81" w:rsidR="004E4B5C" w:rsidRDefault="004E4B5C" w:rsidP="004E4B5C">
      <w:pPr>
        <w:pStyle w:val="ListParagraph"/>
        <w:numPr>
          <w:ilvl w:val="0"/>
          <w:numId w:val="1"/>
        </w:numPr>
      </w:pPr>
      <w:r>
        <w:t>On a site collection dedicated for testing, select or create a site for working with this sample app</w:t>
      </w:r>
      <w:r w:rsidR="008B306A">
        <w:t>. The site can be anywhere on your SharePoint tenant including public or my site. We recommend using a site on a private site collection.</w:t>
      </w:r>
    </w:p>
    <w:p w14:paraId="48E46A02" w14:textId="16108591" w:rsidR="004E4B5C" w:rsidRDefault="004E4B5C" w:rsidP="004E4B5C">
      <w:pPr>
        <w:pStyle w:val="ListParagraph"/>
        <w:numPr>
          <w:ilvl w:val="0"/>
          <w:numId w:val="1"/>
        </w:numPr>
      </w:pPr>
      <w:r>
        <w:t xml:space="preserve">Note the site </w:t>
      </w:r>
      <w:proofErr w:type="spellStart"/>
      <w:proofErr w:type="gramStart"/>
      <w:r>
        <w:t>url</w:t>
      </w:r>
      <w:proofErr w:type="spellEnd"/>
      <w:proofErr w:type="gramEnd"/>
      <w:r w:rsidR="008B306A">
        <w:t>. It will be needed to configure the app on first launch.</w:t>
      </w:r>
      <w:bookmarkStart w:id="3" w:name="_GoBack"/>
      <w:bookmarkEnd w:id="3"/>
    </w:p>
    <w:p w14:paraId="1C9AD4FC" w14:textId="34094E24" w:rsidR="0005401C" w:rsidRDefault="0005401C" w:rsidP="0005401C">
      <w:r>
        <w:t>During first run, the app will create a list in this site with some sample data.</w:t>
      </w:r>
    </w:p>
    <w:p w14:paraId="5D2C7789" w14:textId="77777777" w:rsidR="0093096E" w:rsidRDefault="0093096E" w:rsidP="00F67583">
      <w:pPr>
        <w:pStyle w:val="Heading3"/>
      </w:pPr>
      <w:r>
        <w:lastRenderedPageBreak/>
        <w:t>Setting up the Application in Azure Active Directory</w:t>
      </w:r>
    </w:p>
    <w:p w14:paraId="0DF2B15E" w14:textId="77777777" w:rsidR="004E4B5C" w:rsidRDefault="004E4B5C" w:rsidP="00823EA7">
      <w:pPr>
        <w:pStyle w:val="ListParagraph"/>
        <w:numPr>
          <w:ilvl w:val="0"/>
          <w:numId w:val="1"/>
        </w:numPr>
      </w:pPr>
      <w:r>
        <w:t>Go to the Directory node within the Azure subscription</w:t>
      </w:r>
    </w:p>
    <w:p w14:paraId="328B1A86" w14:textId="308F6DF6" w:rsidR="004E4B5C" w:rsidRDefault="002358A7" w:rsidP="00823EA7">
      <w:pPr>
        <w:pStyle w:val="ListParagraph"/>
        <w:numPr>
          <w:ilvl w:val="0"/>
          <w:numId w:val="1"/>
        </w:numPr>
      </w:pPr>
      <w:r>
        <w:t xml:space="preserve">Add </w:t>
      </w:r>
      <w:r w:rsidR="004E4B5C">
        <w:t>a new application</w:t>
      </w:r>
    </w:p>
    <w:p w14:paraId="097A4EC9" w14:textId="1F7BA5BC" w:rsidR="002358A7" w:rsidRDefault="00823EA7" w:rsidP="00823EA7">
      <w:pPr>
        <w:pStyle w:val="ListParagraph"/>
        <w:numPr>
          <w:ilvl w:val="1"/>
          <w:numId w:val="1"/>
        </w:numPr>
      </w:pPr>
      <w:r>
        <w:t>Select “</w:t>
      </w:r>
      <w:r w:rsidR="002358A7">
        <w:t>Add an application my organization is developing</w:t>
      </w:r>
      <w:r>
        <w:t>”</w:t>
      </w:r>
    </w:p>
    <w:p w14:paraId="342D3562" w14:textId="162BDF9A" w:rsidR="002358A7" w:rsidRDefault="002358A7" w:rsidP="00823EA7">
      <w:pPr>
        <w:pStyle w:val="ListParagraph"/>
        <w:numPr>
          <w:ilvl w:val="0"/>
          <w:numId w:val="1"/>
        </w:numPr>
      </w:pPr>
      <w:r>
        <w:t>Give it a name e.g. Campaign Manager Mobile</w:t>
      </w:r>
    </w:p>
    <w:p w14:paraId="6D3F40C8" w14:textId="3EEEAA7D" w:rsidR="002358A7" w:rsidRDefault="002358A7" w:rsidP="00823EA7">
      <w:pPr>
        <w:pStyle w:val="ListParagraph"/>
        <w:numPr>
          <w:ilvl w:val="0"/>
          <w:numId w:val="1"/>
        </w:numPr>
      </w:pPr>
      <w:r>
        <w:t>Select native client application</w:t>
      </w:r>
    </w:p>
    <w:p w14:paraId="2C2DC986" w14:textId="4B8140FB" w:rsidR="002358A7" w:rsidRDefault="002358A7" w:rsidP="00823EA7">
      <w:pPr>
        <w:pStyle w:val="ListParagraph"/>
        <w:numPr>
          <w:ilvl w:val="0"/>
          <w:numId w:val="1"/>
        </w:numPr>
      </w:pPr>
      <w:r>
        <w:t>Select Configure</w:t>
      </w:r>
    </w:p>
    <w:p w14:paraId="7398E475" w14:textId="5B988823" w:rsidR="002358A7" w:rsidRDefault="002358A7" w:rsidP="00823EA7">
      <w:pPr>
        <w:pStyle w:val="ListParagraph"/>
        <w:numPr>
          <w:ilvl w:val="0"/>
          <w:numId w:val="1"/>
        </w:numPr>
      </w:pPr>
      <w:r>
        <w:t>Note the client id</w:t>
      </w:r>
      <w:r w:rsidR="00823EA7">
        <w:t xml:space="preserve"> (you’ll need it later to configure the Android app)</w:t>
      </w:r>
    </w:p>
    <w:p w14:paraId="55447D8E" w14:textId="12D3E3D0" w:rsidR="00823EA7" w:rsidRDefault="00823EA7" w:rsidP="00823EA7">
      <w:pPr>
        <w:pStyle w:val="ListParagraph"/>
        <w:numPr>
          <w:ilvl w:val="0"/>
          <w:numId w:val="1"/>
        </w:numPr>
      </w:pPr>
      <w:r>
        <w:t xml:space="preserve">Enter a redirect </w:t>
      </w:r>
      <w:proofErr w:type="spellStart"/>
      <w:r>
        <w:t>uri</w:t>
      </w:r>
      <w:proofErr w:type="spellEnd"/>
      <w:r>
        <w:t xml:space="preserve"> (it doesn’t have to be real, just a valid </w:t>
      </w:r>
      <w:proofErr w:type="spellStart"/>
      <w:r>
        <w:t>uri</w:t>
      </w:r>
      <w:proofErr w:type="spellEnd"/>
      <w:r w:rsidR="00D90296">
        <w:t>, e.g. http://home</w:t>
      </w:r>
      <w:r>
        <w:t>)</w:t>
      </w:r>
    </w:p>
    <w:p w14:paraId="5572F969" w14:textId="0D20F8A0" w:rsidR="00823EA7" w:rsidRDefault="00823EA7" w:rsidP="00823EA7">
      <w:pPr>
        <w:pStyle w:val="ListParagraph"/>
        <w:numPr>
          <w:ilvl w:val="0"/>
          <w:numId w:val="1"/>
        </w:numPr>
      </w:pPr>
      <w:r>
        <w:t>Add permissions for Office 365</w:t>
      </w:r>
    </w:p>
    <w:p w14:paraId="751D5C93" w14:textId="3E3FD852" w:rsidR="00823EA7" w:rsidRDefault="00823EA7" w:rsidP="00823EA7">
      <w:pPr>
        <w:pStyle w:val="ListParagraph"/>
        <w:numPr>
          <w:ilvl w:val="1"/>
          <w:numId w:val="1"/>
        </w:numPr>
      </w:pPr>
      <w:r>
        <w:t>Select Application Office 365 SharePoint Online</w:t>
      </w:r>
    </w:p>
    <w:p w14:paraId="6E11DC5D" w14:textId="57AA4453" w:rsidR="00823EA7" w:rsidRDefault="00823EA7" w:rsidP="00823EA7">
      <w:pPr>
        <w:pStyle w:val="ListParagraph"/>
        <w:numPr>
          <w:ilvl w:val="1"/>
          <w:numId w:val="1"/>
        </w:numPr>
      </w:pPr>
      <w:r>
        <w:t xml:space="preserve">Select </w:t>
      </w:r>
      <w:r w:rsidR="00D90296">
        <w:t>Create</w:t>
      </w:r>
      <w:r>
        <w:t xml:space="preserve"> or </w:t>
      </w:r>
      <w:r w:rsidR="00D90296">
        <w:t>d</w:t>
      </w:r>
      <w:r>
        <w:t xml:space="preserve">elete items </w:t>
      </w:r>
      <w:r w:rsidR="00D90296">
        <w:t xml:space="preserve">and lists </w:t>
      </w:r>
      <w:r>
        <w:t xml:space="preserve">in all </w:t>
      </w:r>
      <w:r w:rsidR="00D90296">
        <w:t>s</w:t>
      </w:r>
      <w:r>
        <w:t>ite collections</w:t>
      </w:r>
    </w:p>
    <w:p w14:paraId="65D74E18" w14:textId="6F4EEABD" w:rsidR="00D90296" w:rsidRDefault="00D90296" w:rsidP="00823EA7">
      <w:pPr>
        <w:pStyle w:val="ListParagraph"/>
        <w:numPr>
          <w:ilvl w:val="1"/>
          <w:numId w:val="1"/>
        </w:numPr>
      </w:pPr>
      <w:r>
        <w:t>Select Edit or delete items in all site collections</w:t>
      </w:r>
    </w:p>
    <w:p w14:paraId="558C7F44" w14:textId="09FB460C" w:rsidR="00FD4D33" w:rsidRDefault="00FD4D33" w:rsidP="00FD4D33">
      <w:pPr>
        <w:pStyle w:val="Heading1"/>
      </w:pPr>
      <w:r>
        <w:t>Configuring the App</w:t>
      </w:r>
    </w:p>
    <w:p w14:paraId="2D285C2B" w14:textId="2E0AF327" w:rsidR="00823EA7" w:rsidRDefault="00823EA7" w:rsidP="002242F7">
      <w:pPr>
        <w:pStyle w:val="ListParagraph"/>
        <w:numPr>
          <w:ilvl w:val="0"/>
          <w:numId w:val="2"/>
        </w:numPr>
      </w:pPr>
      <w:r>
        <w:t>Launch the app</w:t>
      </w:r>
    </w:p>
    <w:p w14:paraId="0064973F" w14:textId="0F677586" w:rsidR="00823EA7" w:rsidRDefault="00823EA7" w:rsidP="002242F7">
      <w:pPr>
        <w:pStyle w:val="ListParagraph"/>
        <w:numPr>
          <w:ilvl w:val="0"/>
          <w:numId w:val="2"/>
        </w:numPr>
      </w:pPr>
      <w:r>
        <w:t xml:space="preserve">On first launch the app will open </w:t>
      </w:r>
      <w:r w:rsidR="001B0A78">
        <w:t xml:space="preserve">a simplified </w:t>
      </w:r>
      <w:proofErr w:type="spellStart"/>
      <w:r w:rsidR="001B0A78">
        <w:t>OAuth</w:t>
      </w:r>
      <w:proofErr w:type="spellEnd"/>
      <w:r w:rsidR="001B0A78">
        <w:t xml:space="preserve"> configuration page</w:t>
      </w:r>
    </w:p>
    <w:p w14:paraId="3FF404C3" w14:textId="3A910E91" w:rsidR="001B0A78" w:rsidRDefault="001B0A78" w:rsidP="002242F7">
      <w:pPr>
        <w:pStyle w:val="ListParagraph"/>
        <w:numPr>
          <w:ilvl w:val="0"/>
          <w:numId w:val="2"/>
        </w:numPr>
      </w:pPr>
      <w:r>
        <w:t>Enter the Office 365 Login you are going to use</w:t>
      </w:r>
    </w:p>
    <w:p w14:paraId="19610888" w14:textId="1BE59285" w:rsidR="001B0A78" w:rsidRDefault="001B0A78" w:rsidP="002242F7">
      <w:pPr>
        <w:pStyle w:val="ListParagraph"/>
        <w:numPr>
          <w:ilvl w:val="0"/>
          <w:numId w:val="2"/>
        </w:numPr>
      </w:pPr>
      <w:r>
        <w:t xml:space="preserve">Enter the site </w:t>
      </w:r>
      <w:proofErr w:type="spellStart"/>
      <w:r>
        <w:t>url</w:t>
      </w:r>
      <w:proofErr w:type="spellEnd"/>
      <w:r>
        <w:t xml:space="preserve"> of the SharePoint site you want to test the app with</w:t>
      </w:r>
    </w:p>
    <w:p w14:paraId="69E89D40" w14:textId="21FE7EC5" w:rsidR="001B0A78" w:rsidRDefault="001B0A78" w:rsidP="002242F7">
      <w:pPr>
        <w:pStyle w:val="ListParagraph"/>
        <w:numPr>
          <w:ilvl w:val="0"/>
          <w:numId w:val="2"/>
        </w:numPr>
      </w:pPr>
      <w:r>
        <w:t xml:space="preserve">Enter the </w:t>
      </w:r>
      <w:proofErr w:type="spellStart"/>
      <w:r>
        <w:t>OAuth</w:t>
      </w:r>
      <w:proofErr w:type="spellEnd"/>
      <w:r>
        <w:t xml:space="preserve"> client ID you configured in Azure AD</w:t>
      </w:r>
    </w:p>
    <w:p w14:paraId="112DB828" w14:textId="59AB96FB" w:rsidR="001B0A78" w:rsidRDefault="001B0A78" w:rsidP="002242F7">
      <w:pPr>
        <w:pStyle w:val="ListParagraph"/>
        <w:numPr>
          <w:ilvl w:val="0"/>
          <w:numId w:val="2"/>
        </w:numPr>
      </w:pPr>
      <w:r>
        <w:t>Enter the redirect URI you configured in Azure AD</w:t>
      </w:r>
    </w:p>
    <w:p w14:paraId="2EB07885" w14:textId="34577D4F" w:rsidR="001B0A78" w:rsidRDefault="001B0A78" w:rsidP="001B0A78">
      <w:pPr>
        <w:pStyle w:val="ListParagraph"/>
        <w:numPr>
          <w:ilvl w:val="0"/>
          <w:numId w:val="2"/>
        </w:numPr>
      </w:pPr>
      <w:r>
        <w:t>Click Authenticate &amp;Create List to test the configuration</w:t>
      </w:r>
    </w:p>
    <w:p w14:paraId="1B6F1C50" w14:textId="7C7C363F" w:rsidR="001B0A78" w:rsidRDefault="001B0A78" w:rsidP="001B0A78">
      <w:r>
        <w:t xml:space="preserve">You will be prompted for your Office 365 credentials. With the resulting </w:t>
      </w:r>
      <w:proofErr w:type="spellStart"/>
      <w:r>
        <w:t>auth</w:t>
      </w:r>
      <w:proofErr w:type="spellEnd"/>
      <w:r>
        <w:t xml:space="preserve"> code, the app will request an access code for the SharePoint site and create a list called Campaigns and populate it with some sample data. Once complete the Launch button will be activated.</w:t>
      </w:r>
    </w:p>
    <w:p w14:paraId="09B4E9DB" w14:textId="2B141468" w:rsidR="001B0A78" w:rsidRDefault="00A15842" w:rsidP="001B0A78">
      <w:r>
        <w:t>Click Launch to access the Campaign manager UI. On subsequent runs, the app will go there directly.</w:t>
      </w:r>
    </w:p>
    <w:p w14:paraId="3C5FAB4E" w14:textId="778C7EF9" w:rsidR="00A15842" w:rsidRDefault="00A15842" w:rsidP="001B0A78">
      <w:r>
        <w:t xml:space="preserve">You can access </w:t>
      </w:r>
      <w:r w:rsidR="00D201EC">
        <w:t>the complete set of a</w:t>
      </w:r>
      <w:r w:rsidR="00987AB7">
        <w:t>pp</w:t>
      </w:r>
      <w:r>
        <w:t xml:space="preserve"> settings from the gear menu in the top right corner.</w:t>
      </w:r>
    </w:p>
    <w:p w14:paraId="1F7CC775" w14:textId="10FC98AB" w:rsidR="00313F6C" w:rsidRDefault="00823EA7" w:rsidP="00313F6C">
      <w:pPr>
        <w:pStyle w:val="Heading1"/>
      </w:pPr>
      <w:r>
        <w:t>Running the App</w:t>
      </w:r>
    </w:p>
    <w:p w14:paraId="48A79173" w14:textId="77777777" w:rsidR="00313F6C" w:rsidRDefault="002242F7" w:rsidP="002242F7">
      <w:r>
        <w:t>Once configured correctly the app will open up in the Pending Approvals view</w:t>
      </w:r>
      <w:r w:rsidR="00313F6C">
        <w:t>.</w:t>
      </w:r>
    </w:p>
    <w:p w14:paraId="656360BF" w14:textId="4994F26A" w:rsidR="002242F7" w:rsidRDefault="00313F6C" w:rsidP="00313F6C">
      <w:pPr>
        <w:ind w:left="708"/>
      </w:pPr>
      <w:r>
        <w:t>Note: For now you have to close and restart the app after changing settings to get it to load with the updated settings. If you just see a white screen, close and restart the app.</w:t>
      </w:r>
    </w:p>
    <w:p w14:paraId="1BB62C22" w14:textId="2D7FD131" w:rsidR="002242F7" w:rsidRDefault="002242F7" w:rsidP="002242F7">
      <w:r>
        <w:t>Swipe horizontally to switch between Pending Approvals and Campaigns in Progress</w:t>
      </w:r>
    </w:p>
    <w:p w14:paraId="70A2A759" w14:textId="1B891354" w:rsidR="002242F7" w:rsidRDefault="002242F7" w:rsidP="002242F7">
      <w:r>
        <w:t>If the user using the app is the approver, the approve/reject buttons will show in the Pending Approvals view</w:t>
      </w:r>
    </w:p>
    <w:p w14:paraId="78548F16" w14:textId="1A6B26A4" w:rsidR="002242F7" w:rsidRDefault="002242F7" w:rsidP="002242F7">
      <w:r>
        <w:t>If not, the approval status of the campaign will show</w:t>
      </w:r>
    </w:p>
    <w:p w14:paraId="1BE2C20E" w14:textId="77777777" w:rsidR="002242F7" w:rsidRDefault="002242F7" w:rsidP="002242F7">
      <w:r>
        <w:t xml:space="preserve">Once approved, the app will refresh the Campaigns in Progress view and when swiping to it the newly approved campaign will show up. </w:t>
      </w:r>
    </w:p>
    <w:p w14:paraId="74B73EC6" w14:textId="2E28B2D2" w:rsidR="002242F7" w:rsidRDefault="002242F7" w:rsidP="002242F7">
      <w:r>
        <w:t>Until the next refresh, the campaign will also show up in Pending Approvals but it’ll show the approved status. That’s by design to ensure the user sees the result of their action rather than having the campaign disappear on them.</w:t>
      </w:r>
    </w:p>
    <w:p w14:paraId="6A60FCF3" w14:textId="2E86627A" w:rsidR="002242F7" w:rsidRPr="002242F7" w:rsidRDefault="002242F7" w:rsidP="002242F7">
      <w:r>
        <w:t>The refresh button will refresh both views.</w:t>
      </w:r>
    </w:p>
    <w:p w14:paraId="3C85ABE7" w14:textId="6F208FC9" w:rsidR="002358A7" w:rsidRDefault="002358A7" w:rsidP="002358A7">
      <w:pPr>
        <w:pStyle w:val="Heading1"/>
      </w:pPr>
      <w:r>
        <w:lastRenderedPageBreak/>
        <w:t>Resources</w:t>
      </w:r>
    </w:p>
    <w:p w14:paraId="1EC77A68" w14:textId="1D400083" w:rsidR="002358A7" w:rsidRDefault="002358A7" w:rsidP="00FD4D33">
      <w:r>
        <w:t>All SharePoint Conference 2014 Talks</w:t>
      </w:r>
    </w:p>
    <w:p w14:paraId="3B606A32" w14:textId="08D55ED1" w:rsidR="002358A7" w:rsidRDefault="00134018" w:rsidP="00FD4D33">
      <w:hyperlink r:id="rId33" w:history="1">
        <w:r w:rsidR="002358A7" w:rsidRPr="00A87336">
          <w:rPr>
            <w:rStyle w:val="Hyperlink"/>
          </w:rPr>
          <w:t>http://channel9.msdn.com/Events/SharePoint-Conference/2014</w:t>
        </w:r>
      </w:hyperlink>
      <w:r w:rsidR="002358A7">
        <w:t xml:space="preserve"> </w:t>
      </w:r>
    </w:p>
    <w:p w14:paraId="2A513042" w14:textId="5AE1AD70" w:rsidR="00FD4D33" w:rsidRDefault="002358A7" w:rsidP="00FD4D33">
      <w:r>
        <w:t xml:space="preserve">SharePoint Conference Talk by Josh </w:t>
      </w:r>
      <w:proofErr w:type="spellStart"/>
      <w:r>
        <w:t>Gavant</w:t>
      </w:r>
      <w:proofErr w:type="spellEnd"/>
    </w:p>
    <w:p w14:paraId="7CA32268" w14:textId="3616F8FB" w:rsidR="002358A7" w:rsidRDefault="00134018" w:rsidP="00FD4D33">
      <w:hyperlink r:id="rId34" w:history="1">
        <w:r w:rsidR="002358A7" w:rsidRPr="00A87336">
          <w:rPr>
            <w:rStyle w:val="Hyperlink"/>
          </w:rPr>
          <w:t>http://channel9.msdn.com/Events/SharePoint-Conference/2014/SPC373</w:t>
        </w:r>
      </w:hyperlink>
      <w:r w:rsidR="002358A7">
        <w:t xml:space="preserve"> </w:t>
      </w:r>
    </w:p>
    <w:p w14:paraId="354157D5" w14:textId="1233E327" w:rsidR="00E75E78" w:rsidRDefault="00E75E78" w:rsidP="00FD4D33">
      <w:r>
        <w:t xml:space="preserve">Office 365 SDK for Android </w:t>
      </w:r>
      <w:proofErr w:type="spellStart"/>
      <w:r>
        <w:t>GitHub</w:t>
      </w:r>
      <w:proofErr w:type="spellEnd"/>
      <w:r>
        <w:t xml:space="preserve"> Page</w:t>
      </w:r>
    </w:p>
    <w:p w14:paraId="26D34612" w14:textId="49F99AF6" w:rsidR="00E75E78" w:rsidRDefault="00134018" w:rsidP="00FD4D33">
      <w:hyperlink r:id="rId35" w:history="1">
        <w:r w:rsidR="00E75E78" w:rsidRPr="005D74B8">
          <w:rPr>
            <w:rStyle w:val="Hyperlink"/>
          </w:rPr>
          <w:t>https://github.com/OfficeDev/Office-365-SDK-for-Android</w:t>
        </w:r>
      </w:hyperlink>
    </w:p>
    <w:p w14:paraId="3856C8B6" w14:textId="3C237390" w:rsidR="00E75E78" w:rsidRDefault="00E75E78" w:rsidP="00FD4D33">
      <w:r>
        <w:t xml:space="preserve">Windows Azure Active Directory Authentication Library (ADAL) for Android </w:t>
      </w:r>
      <w:proofErr w:type="spellStart"/>
      <w:r>
        <w:t>Github</w:t>
      </w:r>
      <w:proofErr w:type="spellEnd"/>
      <w:r>
        <w:t xml:space="preserve"> Page</w:t>
      </w:r>
    </w:p>
    <w:p w14:paraId="07BAA7F0" w14:textId="62D90F0E" w:rsidR="00E75E78" w:rsidRDefault="00134018" w:rsidP="00FD4D33">
      <w:hyperlink r:id="rId36" w:history="1">
        <w:r w:rsidR="00E75E78" w:rsidRPr="005D74B8">
          <w:rPr>
            <w:rStyle w:val="Hyperlink"/>
          </w:rPr>
          <w:t>https://github.com/MSOpenTech/azure-activedirectory-library-for-android</w:t>
        </w:r>
      </w:hyperlink>
      <w:r w:rsidR="00E75E78">
        <w:t xml:space="preserve"> </w:t>
      </w:r>
    </w:p>
    <w:p w14:paraId="4F390E2D" w14:textId="77777777" w:rsidR="002358A7" w:rsidRPr="00FD4D33" w:rsidRDefault="002358A7" w:rsidP="00FD4D33"/>
    <w:sectPr w:rsidR="002358A7" w:rsidRPr="00FD4D33">
      <w:headerReference w:type="default" r:id="rId37"/>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Thomas Mechelke" w:date="2014-04-24T22:15:00Z" w:initials="TM">
    <w:p w14:paraId="2C02C666" w14:textId="758FB5B5" w:rsidR="0028322C" w:rsidRDefault="0028322C">
      <w:pPr>
        <w:pStyle w:val="CommentText"/>
      </w:pPr>
      <w:r>
        <w:rPr>
          <w:rStyle w:val="CommentReference"/>
        </w:rPr>
        <w:annotationRef/>
      </w:r>
      <w:r>
        <w:t>Need to decide where to put the sample</w:t>
      </w:r>
    </w:p>
  </w:comment>
  <w:comment w:id="1" w:author="Thomas Mechelke [2]" w:date="2014-04-09T19:56:00Z" w:initials="TM">
    <w:p w14:paraId="4660D7AF" w14:textId="77777777" w:rsidR="004E4B5C" w:rsidRDefault="004E4B5C">
      <w:pPr>
        <w:pStyle w:val="CommentText"/>
      </w:pPr>
      <w:r>
        <w:rPr>
          <w:rStyle w:val="CommentReference"/>
        </w:rPr>
        <w:annotationRef/>
      </w:r>
      <w:r>
        <w:t>Need exact wording</w:t>
      </w:r>
    </w:p>
  </w:comment>
  <w:comment w:id="2" w:author="Thomas Mechelke [2]" w:date="2014-04-09T21:16:00Z" w:initials="TM">
    <w:p w14:paraId="49641C3E" w14:textId="00C1A252" w:rsidR="00313F6C" w:rsidRDefault="00313F6C">
      <w:pPr>
        <w:pStyle w:val="CommentText"/>
      </w:pPr>
      <w:r>
        <w:rPr>
          <w:rStyle w:val="CommentReference"/>
        </w:rPr>
        <w:annotationRef/>
      </w:r>
      <w:r>
        <w:t xml:space="preserve">I’m working on getting this list created by the app automatically. There’s no </w:t>
      </w:r>
      <w:proofErr w:type="spellStart"/>
      <w:r>
        <w:t>api</w:t>
      </w:r>
      <w:proofErr w:type="spellEnd"/>
      <w:r>
        <w:t xml:space="preserve"> in the </w:t>
      </w:r>
      <w:proofErr w:type="spellStart"/>
      <w:r>
        <w:t>sdk</w:t>
      </w:r>
      <w:proofErr w:type="spellEnd"/>
      <w:r>
        <w:t>, so I’ll have to extend it or roll my own REST call to do this.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02C666" w15:done="0"/>
  <w15:commentEx w15:paraId="4660D7AF" w15:done="0"/>
  <w15:commentEx w15:paraId="49641C3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C691B1" w14:textId="77777777" w:rsidR="00134018" w:rsidRDefault="00134018" w:rsidP="00994C48">
      <w:pPr>
        <w:spacing w:after="0" w:line="240" w:lineRule="auto"/>
      </w:pPr>
      <w:r>
        <w:separator/>
      </w:r>
    </w:p>
  </w:endnote>
  <w:endnote w:type="continuationSeparator" w:id="0">
    <w:p w14:paraId="2E0BA400" w14:textId="77777777" w:rsidR="00134018" w:rsidRDefault="00134018" w:rsidP="00994C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3" w:usb2="00000000" w:usb3="00000000" w:csb0="0000009F" w:csb1="00000000"/>
  </w:font>
  <w:font w:name="STXinwei">
    <w:altName w:val="SimSun"/>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FZYaoTi">
    <w:altName w:val="方正姚体"/>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B8B7EE" w14:textId="77777777" w:rsidR="00134018" w:rsidRDefault="00134018" w:rsidP="00994C48">
      <w:pPr>
        <w:spacing w:after="0" w:line="240" w:lineRule="auto"/>
      </w:pPr>
      <w:r>
        <w:separator/>
      </w:r>
    </w:p>
  </w:footnote>
  <w:footnote w:type="continuationSeparator" w:id="0">
    <w:p w14:paraId="423A5AC8" w14:textId="77777777" w:rsidR="00134018" w:rsidRDefault="00134018" w:rsidP="00994C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7292565"/>
      <w:docPartObj>
        <w:docPartGallery w:val="Page Numbers (Top of Page)"/>
        <w:docPartUnique/>
      </w:docPartObj>
    </w:sdtPr>
    <w:sdtEndPr>
      <w:rPr>
        <w:noProof/>
      </w:rPr>
    </w:sdtEndPr>
    <w:sdtContent>
      <w:p w14:paraId="037DC0E5" w14:textId="4A2D694A" w:rsidR="00994C48" w:rsidRDefault="00994C48">
        <w:pPr>
          <w:pStyle w:val="Header"/>
          <w:jc w:val="center"/>
        </w:pPr>
        <w:r>
          <w:fldChar w:fldCharType="begin"/>
        </w:r>
        <w:r>
          <w:instrText xml:space="preserve"> PAGE   \* MERGEFORMAT </w:instrText>
        </w:r>
        <w:r>
          <w:fldChar w:fldCharType="separate"/>
        </w:r>
        <w:r w:rsidR="00A33129">
          <w:rPr>
            <w:noProof/>
          </w:rPr>
          <w:t>8</w:t>
        </w:r>
        <w:r>
          <w:rPr>
            <w:noProof/>
          </w:rPr>
          <w:fldChar w:fldCharType="end"/>
        </w:r>
      </w:p>
    </w:sdtContent>
  </w:sdt>
  <w:p w14:paraId="005973D7" w14:textId="7A1F24C7" w:rsidR="00994C48" w:rsidRDefault="00994C4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BA1A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70A10B2"/>
    <w:multiLevelType w:val="hybridMultilevel"/>
    <w:tmpl w:val="69EE4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834027"/>
    <w:multiLevelType w:val="hybridMultilevel"/>
    <w:tmpl w:val="CB224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9B33DD"/>
    <w:multiLevelType w:val="hybridMultilevel"/>
    <w:tmpl w:val="DD92A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AB4EF4"/>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5">
    <w:nsid w:val="231E6BC5"/>
    <w:multiLevelType w:val="hybridMultilevel"/>
    <w:tmpl w:val="72ACA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87E2CF7"/>
    <w:multiLevelType w:val="hybridMultilevel"/>
    <w:tmpl w:val="7A0A4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B5175E"/>
    <w:multiLevelType w:val="multilevel"/>
    <w:tmpl w:val="0409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8">
    <w:nsid w:val="358E3A78"/>
    <w:multiLevelType w:val="hybridMultilevel"/>
    <w:tmpl w:val="B45A72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0C1ECA"/>
    <w:multiLevelType w:val="hybridMultilevel"/>
    <w:tmpl w:val="C3E6E0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E749A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483264A6"/>
    <w:multiLevelType w:val="multilevel"/>
    <w:tmpl w:val="2D10445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4DF86CB4"/>
    <w:multiLevelType w:val="hybridMultilevel"/>
    <w:tmpl w:val="1E9EFB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E2F210D"/>
    <w:multiLevelType w:val="hybridMultilevel"/>
    <w:tmpl w:val="4DAE9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A561F7"/>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nsid w:val="4F3C021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nsid w:val="51F62125"/>
    <w:multiLevelType w:val="hybridMultilevel"/>
    <w:tmpl w:val="9710E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6DE51D4"/>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8FF734A"/>
    <w:multiLevelType w:val="hybridMultilevel"/>
    <w:tmpl w:val="ED902F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9B2405E"/>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C8B7C83"/>
    <w:multiLevelType w:val="hybridMultilevel"/>
    <w:tmpl w:val="0952C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E703049"/>
    <w:multiLevelType w:val="hybridMultilevel"/>
    <w:tmpl w:val="470049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F0F02C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nsid w:val="61653279"/>
    <w:multiLevelType w:val="hybridMultilevel"/>
    <w:tmpl w:val="B5564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E77396"/>
    <w:multiLevelType w:val="hybridMultilevel"/>
    <w:tmpl w:val="240EB7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8302BE"/>
    <w:multiLevelType w:val="hybridMultilevel"/>
    <w:tmpl w:val="2AA0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DE4D90"/>
    <w:multiLevelType w:val="hybridMultilevel"/>
    <w:tmpl w:val="80106F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4995A76"/>
    <w:multiLevelType w:val="hybridMultilevel"/>
    <w:tmpl w:val="514EA7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B9250DA"/>
    <w:multiLevelType w:val="hybridMultilevel"/>
    <w:tmpl w:val="FB04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22"/>
  </w:num>
  <w:num w:numId="4">
    <w:abstractNumId w:val="16"/>
  </w:num>
  <w:num w:numId="5">
    <w:abstractNumId w:val="20"/>
  </w:num>
  <w:num w:numId="6">
    <w:abstractNumId w:val="5"/>
  </w:num>
  <w:num w:numId="7">
    <w:abstractNumId w:val="13"/>
  </w:num>
  <w:num w:numId="8">
    <w:abstractNumId w:val="12"/>
  </w:num>
  <w:num w:numId="9">
    <w:abstractNumId w:val="23"/>
  </w:num>
  <w:num w:numId="10">
    <w:abstractNumId w:val="26"/>
  </w:num>
  <w:num w:numId="11">
    <w:abstractNumId w:val="6"/>
  </w:num>
  <w:num w:numId="12">
    <w:abstractNumId w:val="28"/>
  </w:num>
  <w:num w:numId="13">
    <w:abstractNumId w:val="9"/>
  </w:num>
  <w:num w:numId="14">
    <w:abstractNumId w:val="24"/>
  </w:num>
  <w:num w:numId="15">
    <w:abstractNumId w:val="19"/>
  </w:num>
  <w:num w:numId="16">
    <w:abstractNumId w:val="1"/>
  </w:num>
  <w:num w:numId="17">
    <w:abstractNumId w:val="3"/>
  </w:num>
  <w:num w:numId="18">
    <w:abstractNumId w:val="25"/>
  </w:num>
  <w:num w:numId="19">
    <w:abstractNumId w:val="8"/>
  </w:num>
  <w:num w:numId="20">
    <w:abstractNumId w:val="17"/>
  </w:num>
  <w:num w:numId="21">
    <w:abstractNumId w:val="21"/>
  </w:num>
  <w:num w:numId="22">
    <w:abstractNumId w:val="18"/>
  </w:num>
  <w:num w:numId="23">
    <w:abstractNumId w:val="27"/>
  </w:num>
  <w:num w:numId="24">
    <w:abstractNumId w:val="11"/>
  </w:num>
  <w:num w:numId="25">
    <w:abstractNumId w:val="15"/>
  </w:num>
  <w:num w:numId="26">
    <w:abstractNumId w:val="0"/>
  </w:num>
  <w:num w:numId="27">
    <w:abstractNumId w:val="4"/>
  </w:num>
  <w:num w:numId="28">
    <w:abstractNumId w:val="7"/>
  </w:num>
  <w:num w:numId="29">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homas Mechelke">
    <w15:presenceInfo w15:providerId="Windows Live" w15:userId="231982bdf85b4a7e"/>
  </w15:person>
  <w15:person w15:author="Thomas Mechelke [2]">
    <w15:presenceInfo w15:providerId="None" w15:userId="Thomas Mechelk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96E"/>
    <w:rsid w:val="0003192A"/>
    <w:rsid w:val="00053795"/>
    <w:rsid w:val="0005401C"/>
    <w:rsid w:val="000A7A4C"/>
    <w:rsid w:val="000C1A4A"/>
    <w:rsid w:val="000F13B3"/>
    <w:rsid w:val="00110A2C"/>
    <w:rsid w:val="00134018"/>
    <w:rsid w:val="001B0A78"/>
    <w:rsid w:val="002242F7"/>
    <w:rsid w:val="002358A7"/>
    <w:rsid w:val="0028322C"/>
    <w:rsid w:val="002A38D8"/>
    <w:rsid w:val="002D185A"/>
    <w:rsid w:val="00313F6C"/>
    <w:rsid w:val="00405E22"/>
    <w:rsid w:val="00410FA6"/>
    <w:rsid w:val="00430F86"/>
    <w:rsid w:val="00462FBE"/>
    <w:rsid w:val="004B3418"/>
    <w:rsid w:val="004E4B5C"/>
    <w:rsid w:val="005619EA"/>
    <w:rsid w:val="00586958"/>
    <w:rsid w:val="005C70BE"/>
    <w:rsid w:val="006106F6"/>
    <w:rsid w:val="006C0C37"/>
    <w:rsid w:val="006D5490"/>
    <w:rsid w:val="006E7C4F"/>
    <w:rsid w:val="00772DB0"/>
    <w:rsid w:val="00823EA7"/>
    <w:rsid w:val="00830AB2"/>
    <w:rsid w:val="00837372"/>
    <w:rsid w:val="00861B82"/>
    <w:rsid w:val="00884212"/>
    <w:rsid w:val="008B306A"/>
    <w:rsid w:val="0091004A"/>
    <w:rsid w:val="0093096E"/>
    <w:rsid w:val="00970FBA"/>
    <w:rsid w:val="00987AB7"/>
    <w:rsid w:val="00993757"/>
    <w:rsid w:val="00994C48"/>
    <w:rsid w:val="009A0C96"/>
    <w:rsid w:val="009D2496"/>
    <w:rsid w:val="00A15842"/>
    <w:rsid w:val="00A33129"/>
    <w:rsid w:val="00A54C5B"/>
    <w:rsid w:val="00A678F3"/>
    <w:rsid w:val="00A73749"/>
    <w:rsid w:val="00A946AB"/>
    <w:rsid w:val="00AC1C06"/>
    <w:rsid w:val="00BD687C"/>
    <w:rsid w:val="00BE3DFF"/>
    <w:rsid w:val="00C407FE"/>
    <w:rsid w:val="00C415A5"/>
    <w:rsid w:val="00C41EF9"/>
    <w:rsid w:val="00C86BBA"/>
    <w:rsid w:val="00C876F2"/>
    <w:rsid w:val="00CC25CE"/>
    <w:rsid w:val="00D056BF"/>
    <w:rsid w:val="00D172D9"/>
    <w:rsid w:val="00D201EC"/>
    <w:rsid w:val="00D5736A"/>
    <w:rsid w:val="00D65FF0"/>
    <w:rsid w:val="00D90296"/>
    <w:rsid w:val="00DB3FCF"/>
    <w:rsid w:val="00DF6A9C"/>
    <w:rsid w:val="00E75E78"/>
    <w:rsid w:val="00EF6B8F"/>
    <w:rsid w:val="00F04606"/>
    <w:rsid w:val="00F504F8"/>
    <w:rsid w:val="00F67583"/>
    <w:rsid w:val="00FB75D6"/>
    <w:rsid w:val="00FD4D33"/>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7D3DE"/>
  <w15:chartTrackingRefBased/>
  <w15:docId w15:val="{9914264A-DF57-401A-9152-68D6DABDC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numPr>
        <w:numId w:val="25"/>
      </w:numPr>
      <w:pBdr>
        <w:bottom w:val="single" w:sz="4" w:space="1" w:color="90C226" w:themeColor="accent1"/>
      </w:pBdr>
      <w:spacing w:before="400" w:after="40" w:line="240" w:lineRule="auto"/>
      <w:outlineLvl w:val="0"/>
    </w:pPr>
    <w:rPr>
      <w:rFonts w:asciiTheme="majorHAnsi" w:eastAsiaTheme="majorEastAsia" w:hAnsiTheme="majorHAnsi" w:cstheme="majorBidi"/>
      <w:color w:val="90C226" w:themeColor="accent1"/>
      <w:sz w:val="32"/>
      <w:szCs w:val="32"/>
    </w:rPr>
  </w:style>
  <w:style w:type="paragraph" w:styleId="Heading2">
    <w:name w:val="heading 2"/>
    <w:basedOn w:val="Normal"/>
    <w:next w:val="Normal"/>
    <w:link w:val="Heading2Char"/>
    <w:uiPriority w:val="9"/>
    <w:unhideWhenUsed/>
    <w:qFormat/>
    <w:pPr>
      <w:keepNext/>
      <w:keepLines/>
      <w:numPr>
        <w:ilvl w:val="1"/>
        <w:numId w:val="25"/>
      </w:numPr>
      <w:spacing w:before="160" w:after="0" w:line="240" w:lineRule="auto"/>
      <w:outlineLvl w:val="1"/>
    </w:pPr>
    <w:rPr>
      <w:rFonts w:asciiTheme="majorHAnsi" w:eastAsiaTheme="majorEastAsia" w:hAnsiTheme="majorHAnsi" w:cstheme="majorBidi"/>
      <w:color w:val="90C226" w:themeColor="accent1"/>
      <w:sz w:val="28"/>
      <w:szCs w:val="28"/>
    </w:rPr>
  </w:style>
  <w:style w:type="paragraph" w:styleId="Heading3">
    <w:name w:val="heading 3"/>
    <w:basedOn w:val="Normal"/>
    <w:next w:val="Normal"/>
    <w:link w:val="Heading3Char"/>
    <w:uiPriority w:val="9"/>
    <w:unhideWhenUsed/>
    <w:qFormat/>
    <w:pPr>
      <w:keepNext/>
      <w:keepLines/>
      <w:numPr>
        <w:ilvl w:val="2"/>
        <w:numId w:val="25"/>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pPr>
      <w:keepNext/>
      <w:keepLines/>
      <w:numPr>
        <w:ilvl w:val="3"/>
        <w:numId w:val="25"/>
      </w:numPr>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pPr>
      <w:keepNext/>
      <w:keepLines/>
      <w:numPr>
        <w:ilvl w:val="4"/>
        <w:numId w:val="25"/>
      </w:numPr>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pPr>
      <w:keepNext/>
      <w:keepLines/>
      <w:numPr>
        <w:ilvl w:val="5"/>
        <w:numId w:val="25"/>
      </w:numPr>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pPr>
      <w:keepNext/>
      <w:keepLines/>
      <w:numPr>
        <w:ilvl w:val="6"/>
        <w:numId w:val="25"/>
      </w:numPr>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pPr>
      <w:keepNext/>
      <w:keepLines/>
      <w:numPr>
        <w:ilvl w:val="7"/>
        <w:numId w:val="25"/>
      </w:numPr>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pPr>
      <w:keepNext/>
      <w:keepLines/>
      <w:numPr>
        <w:ilvl w:val="8"/>
        <w:numId w:val="25"/>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90C226" w:themeColor="accent1"/>
      <w:spacing w:val="-7"/>
      <w:sz w:val="64"/>
      <w:szCs w:val="64"/>
    </w:rPr>
  </w:style>
  <w:style w:type="character" w:customStyle="1" w:styleId="TitleChar">
    <w:name w:val="Title Char"/>
    <w:basedOn w:val="DefaultParagraphFont"/>
    <w:link w:val="Title"/>
    <w:uiPriority w:val="10"/>
    <w:rPr>
      <w:rFonts w:asciiTheme="majorHAnsi" w:eastAsiaTheme="majorEastAsia" w:hAnsiTheme="majorHAnsi" w:cstheme="majorBidi"/>
      <w:color w:val="90C226" w:themeColor="accent1"/>
      <w:spacing w:val="-7"/>
      <w:sz w:val="64"/>
      <w:szCs w:val="64"/>
    </w:rPr>
  </w:style>
  <w:style w:type="paragraph" w:styleId="Subtitle">
    <w:name w:val="Subtitle"/>
    <w:basedOn w:val="Normal"/>
    <w:next w:val="Normal"/>
    <w:link w:val="SubtitleChar"/>
    <w:uiPriority w:val="11"/>
    <w:qFormat/>
    <w:pPr>
      <w:numPr>
        <w:ilvl w:val="1"/>
      </w:numPr>
      <w:spacing w:after="240" w:line="240" w:lineRule="auto"/>
    </w:pPr>
    <w:rPr>
      <w:rFonts w:asciiTheme="majorHAnsi" w:eastAsiaTheme="majorEastAsia" w:hAnsiTheme="majorHAnsi" w:cstheme="majorBidi"/>
      <w:color w:val="404040" w:themeColor="text1" w:themeTint="BF"/>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olor w:val="404040" w:themeColor="text1" w:themeTint="BF"/>
      <w:sz w:val="28"/>
      <w:szCs w:val="2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90C226" w:themeColor="accent1"/>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90C226" w:themeColor="accen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mallCaps/>
      <w:color w:val="595959" w:themeColor="text1" w:themeTint="A6"/>
    </w:rPr>
  </w:style>
  <w:style w:type="character" w:styleId="SubtleEmphasis">
    <w:name w:val="Subtle Emphasis"/>
    <w:basedOn w:val="DefaultParagraphFont"/>
    <w:uiPriority w:val="19"/>
    <w:qFormat/>
    <w:rPr>
      <w:i/>
      <w:iCs/>
      <w:color w:val="595959" w:themeColor="text1" w:themeTint="A6"/>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40" w:after="240" w:line="252" w:lineRule="auto"/>
      <w:ind w:left="864" w:right="864"/>
      <w:jc w:val="center"/>
    </w:pPr>
    <w:rPr>
      <w:i/>
      <w:iCs/>
    </w:rPr>
  </w:style>
  <w:style w:type="character" w:customStyle="1" w:styleId="QuoteChar">
    <w:name w:val="Quote Char"/>
    <w:basedOn w:val="DefaultParagraphFont"/>
    <w:link w:val="Quote"/>
    <w:uiPriority w:val="29"/>
    <w:rPr>
      <w:i/>
      <w:iCs/>
    </w:rPr>
  </w:style>
  <w:style w:type="paragraph" w:styleId="IntenseQuote">
    <w:name w:val="Intense Quote"/>
    <w:basedOn w:val="Normal"/>
    <w:next w:val="Normal"/>
    <w:link w:val="IntenseQuoteChar"/>
    <w:uiPriority w:val="30"/>
    <w:qFormat/>
    <w:pPr>
      <w:spacing w:before="100" w:beforeAutospacing="1" w:after="240"/>
      <w:ind w:left="864" w:right="864"/>
      <w:jc w:val="center"/>
    </w:pPr>
    <w:rPr>
      <w:rFonts w:asciiTheme="majorHAnsi" w:eastAsiaTheme="majorEastAsia" w:hAnsiTheme="majorHAnsi" w:cstheme="majorBidi"/>
      <w:color w:val="90C226" w:themeColor="accent1"/>
      <w:sz w:val="28"/>
      <w:szCs w:val="28"/>
    </w:rPr>
  </w:style>
  <w:style w:type="character" w:customStyle="1" w:styleId="IntenseQuoteChar">
    <w:name w:val="Intense Quote Char"/>
    <w:basedOn w:val="DefaultParagraphFont"/>
    <w:link w:val="IntenseQuote"/>
    <w:uiPriority w:val="30"/>
    <w:rPr>
      <w:rFonts w:asciiTheme="majorHAnsi" w:eastAsiaTheme="majorEastAsia" w:hAnsiTheme="majorHAnsi" w:cstheme="majorBidi"/>
      <w:color w:val="90C226" w:themeColor="accent1"/>
      <w:sz w:val="28"/>
      <w:szCs w:val="28"/>
    </w:rPr>
  </w:style>
  <w:style w:type="character" w:styleId="SubtleReference">
    <w:name w:val="Subtle Reference"/>
    <w:basedOn w:val="DefaultParagraphFont"/>
    <w:uiPriority w:val="31"/>
    <w:qFormat/>
    <w:rPr>
      <w:smallCaps/>
      <w:color w:val="404040" w:themeColor="text1" w:themeTint="BF"/>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bCs/>
      <w:smallCaps/>
    </w:rPr>
  </w:style>
  <w:style w:type="paragraph" w:styleId="Caption">
    <w:name w:val="caption"/>
    <w:basedOn w:val="Normal"/>
    <w:next w:val="Normal"/>
    <w:uiPriority w:val="35"/>
    <w:semiHidden/>
    <w:unhideWhenUsed/>
    <w:qFormat/>
    <w:pPr>
      <w:spacing w:line="240" w:lineRule="auto"/>
    </w:pPr>
    <w:rPr>
      <w:b/>
      <w:bCs/>
      <w:color w:val="404040" w:themeColor="text1" w:themeTint="BF"/>
    </w:rPr>
  </w:style>
  <w:style w:type="paragraph" w:styleId="TOCHeading">
    <w:name w:val="TOC Heading"/>
    <w:basedOn w:val="Heading1"/>
    <w:next w:val="Normal"/>
    <w:uiPriority w:val="39"/>
    <w:semiHidden/>
    <w:unhideWhenUsed/>
    <w:qFormat/>
    <w:pPr>
      <w:numPr>
        <w:numId w:val="0"/>
      </w:num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sid w:val="004E4B5C"/>
    <w:rPr>
      <w:color w:val="99CA3C" w:themeColor="hyperlink"/>
      <w:u w:val="single"/>
    </w:rPr>
  </w:style>
  <w:style w:type="character" w:styleId="CommentReference">
    <w:name w:val="annotation reference"/>
    <w:basedOn w:val="DefaultParagraphFont"/>
    <w:uiPriority w:val="99"/>
    <w:semiHidden/>
    <w:unhideWhenUsed/>
    <w:rsid w:val="004E4B5C"/>
    <w:rPr>
      <w:sz w:val="16"/>
      <w:szCs w:val="16"/>
    </w:rPr>
  </w:style>
  <w:style w:type="paragraph" w:styleId="CommentText">
    <w:name w:val="annotation text"/>
    <w:basedOn w:val="Normal"/>
    <w:link w:val="CommentTextChar"/>
    <w:uiPriority w:val="99"/>
    <w:semiHidden/>
    <w:unhideWhenUsed/>
    <w:rsid w:val="004E4B5C"/>
    <w:pPr>
      <w:spacing w:line="240" w:lineRule="auto"/>
    </w:pPr>
  </w:style>
  <w:style w:type="character" w:customStyle="1" w:styleId="CommentTextChar">
    <w:name w:val="Comment Text Char"/>
    <w:basedOn w:val="DefaultParagraphFont"/>
    <w:link w:val="CommentText"/>
    <w:uiPriority w:val="99"/>
    <w:semiHidden/>
    <w:rsid w:val="004E4B5C"/>
  </w:style>
  <w:style w:type="paragraph" w:styleId="CommentSubject">
    <w:name w:val="annotation subject"/>
    <w:basedOn w:val="CommentText"/>
    <w:next w:val="CommentText"/>
    <w:link w:val="CommentSubjectChar"/>
    <w:uiPriority w:val="99"/>
    <w:semiHidden/>
    <w:unhideWhenUsed/>
    <w:rsid w:val="004E4B5C"/>
    <w:rPr>
      <w:b/>
      <w:bCs/>
    </w:rPr>
  </w:style>
  <w:style w:type="character" w:customStyle="1" w:styleId="CommentSubjectChar">
    <w:name w:val="Comment Subject Char"/>
    <w:basedOn w:val="CommentTextChar"/>
    <w:link w:val="CommentSubject"/>
    <w:uiPriority w:val="99"/>
    <w:semiHidden/>
    <w:rsid w:val="004E4B5C"/>
    <w:rPr>
      <w:b/>
      <w:bCs/>
    </w:rPr>
  </w:style>
  <w:style w:type="paragraph" w:styleId="BalloonText">
    <w:name w:val="Balloon Text"/>
    <w:basedOn w:val="Normal"/>
    <w:link w:val="BalloonTextChar"/>
    <w:uiPriority w:val="99"/>
    <w:semiHidden/>
    <w:unhideWhenUsed/>
    <w:rsid w:val="004E4B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4B5C"/>
    <w:rPr>
      <w:rFonts w:ascii="Segoe UI" w:hAnsi="Segoe UI" w:cs="Segoe UI"/>
      <w:sz w:val="18"/>
      <w:szCs w:val="18"/>
    </w:rPr>
  </w:style>
  <w:style w:type="character" w:styleId="FollowedHyperlink">
    <w:name w:val="FollowedHyperlink"/>
    <w:basedOn w:val="DefaultParagraphFont"/>
    <w:uiPriority w:val="99"/>
    <w:semiHidden/>
    <w:unhideWhenUsed/>
    <w:rsid w:val="00E75E78"/>
    <w:rPr>
      <w:color w:val="B9D181" w:themeColor="followedHyperlink"/>
      <w:u w:val="single"/>
    </w:rPr>
  </w:style>
  <w:style w:type="paragraph" w:styleId="Header">
    <w:name w:val="header"/>
    <w:basedOn w:val="Normal"/>
    <w:link w:val="HeaderChar"/>
    <w:uiPriority w:val="99"/>
    <w:unhideWhenUsed/>
    <w:rsid w:val="00994C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4C48"/>
  </w:style>
  <w:style w:type="paragraph" w:styleId="Footer">
    <w:name w:val="footer"/>
    <w:basedOn w:val="Normal"/>
    <w:link w:val="FooterChar"/>
    <w:uiPriority w:val="99"/>
    <w:unhideWhenUsed/>
    <w:rsid w:val="00994C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4C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 TargetMode="External"/><Relationship Id="rId13" Type="http://schemas.openxmlformats.org/officeDocument/2006/relationships/hyperlink" Target="https://github.com/MSOpenTech/azure-activedirectory-library-for-android" TargetMode="External"/><Relationship Id="rId18" Type="http://schemas.openxmlformats.org/officeDocument/2006/relationships/hyperlink" Target="https://developer.android.com/sdk/index.html" TargetMode="External"/><Relationship Id="rId26" Type="http://schemas.openxmlformats.org/officeDocument/2006/relationships/hyperlink" Target="https://github.com/OfficeDev/campaignmanagersample"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github-windows.s3.amazonaws.com/GitHubSetup.exe" TargetMode="External"/><Relationship Id="rId34" Type="http://schemas.openxmlformats.org/officeDocument/2006/relationships/hyperlink" Target="http://channel9.msdn.com/Events/SharePoint-Conference/2014/SPC373" TargetMode="External"/><Relationship Id="rId7" Type="http://schemas.openxmlformats.org/officeDocument/2006/relationships/endnotes" Target="endnotes.xml"/><Relationship Id="rId12" Type="http://schemas.openxmlformats.org/officeDocument/2006/relationships/hyperlink" Target="http://developer.android.com/tools/device.html" TargetMode="External"/><Relationship Id="rId17" Type="http://schemas.openxmlformats.org/officeDocument/2006/relationships/hyperlink" Target="http://www.oracle.com/technetwork/java/javase/downloads" TargetMode="External"/><Relationship Id="rId25" Type="http://schemas.openxmlformats.org/officeDocument/2006/relationships/hyperlink" Target="https://github.com/OfficeDev/Office-365-SDK-for-Android.git" TargetMode="External"/><Relationship Id="rId33" Type="http://schemas.openxmlformats.org/officeDocument/2006/relationships/hyperlink" Target="http://channel9.msdn.com/Events/SharePoint-Conference/2014"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OfficeDev/Office-365-SDK-for-Android.git" TargetMode="External"/><Relationship Id="rId20" Type="http://schemas.openxmlformats.org/officeDocument/2006/relationships/hyperlink" Target="http://download.eclipse.org/egit/updates/" TargetMode="External"/><Relationship Id="rId29"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ven.apache.org/download.cgi" TargetMode="External"/><Relationship Id="rId24" Type="http://schemas.openxmlformats.org/officeDocument/2006/relationships/hyperlink" Target="https://github.com/MSOpenTech/azure-activedirectory-library-for-android.git" TargetMode="External"/><Relationship Id="rId32" Type="http://schemas.openxmlformats.org/officeDocument/2006/relationships/hyperlink" Target="https://manage.windowsazure.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github.com/MSOpenTech/azure-activedirectory-library-for-android.git" TargetMode="External"/><Relationship Id="rId23" Type="http://schemas.openxmlformats.org/officeDocument/2006/relationships/hyperlink" Target="https://github.com/mosabua/maven-android-sdk-deployer.git" TargetMode="External"/><Relationship Id="rId28" Type="http://schemas.microsoft.com/office/2011/relationships/commentsExtended" Target="commentsExtended.xml"/><Relationship Id="rId36" Type="http://schemas.openxmlformats.org/officeDocument/2006/relationships/hyperlink" Target="https://github.com/MSOpenTech/azure-activedirectory-library-for-android" TargetMode="External"/><Relationship Id="rId10" Type="http://schemas.openxmlformats.org/officeDocument/2006/relationships/hyperlink" Target="http://www.eclipse.org/egit/download/" TargetMode="External"/><Relationship Id="rId19" Type="http://schemas.openxmlformats.org/officeDocument/2006/relationships/hyperlink" Target="https://developer.android.com/sdk/installing/bundle.html" TargetMode="External"/><Relationship Id="rId31" Type="http://schemas.openxmlformats.org/officeDocument/2006/relationships/hyperlink" Target="http://office.microsoft.com/en-us/business/office-365-enterprise-e3-business-software-FX103030346.aspx" TargetMode="External"/><Relationship Id="rId4" Type="http://schemas.openxmlformats.org/officeDocument/2006/relationships/settings" Target="settings.xml"/><Relationship Id="rId9" Type="http://schemas.openxmlformats.org/officeDocument/2006/relationships/hyperlink" Target="http://github-windows.s3.amazonaws.com/GitHubSetup.exe" TargetMode="External"/><Relationship Id="rId14" Type="http://schemas.openxmlformats.org/officeDocument/2006/relationships/hyperlink" Target="https://github.com/mosabua/maven-android-sdk-deployer" TargetMode="External"/><Relationship Id="rId22" Type="http://schemas.openxmlformats.org/officeDocument/2006/relationships/hyperlink" Target="http://maven.apache.org/download.cgi" TargetMode="External"/><Relationship Id="rId27" Type="http://schemas.openxmlformats.org/officeDocument/2006/relationships/comments" Target="comments.xml"/><Relationship Id="rId30" Type="http://schemas.openxmlformats.org/officeDocument/2006/relationships/hyperlink" Target="https://portal.microsoftonline.com/Signup/MainSignup15.aspx?OfferId=6881A1CB-F4EB-4db3-9F18-388898DAF510&amp;DL=DEVELOPERPACK&amp;ali=1" TargetMode="External"/><Relationship Id="rId35" Type="http://schemas.openxmlformats.org/officeDocument/2006/relationships/hyperlink" Target="https://github.com/OfficeDev/Office-365-SDK-for-Androi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Facet%20design%20(blank).dotx" TargetMode="Externa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A06CB4F-E30C-4771-94AE-F7169303B6D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Facet design (blank).dotx</Template>
  <TotalTime>5</TotalTime>
  <Pages>8</Pages>
  <Words>2409</Words>
  <Characters>13734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Thomas Mechelke</dc:creator>
  <cp:keywords/>
  <cp:lastModifiedBy>Thomas Mechelke</cp:lastModifiedBy>
  <cp:revision>7</cp:revision>
  <dcterms:created xsi:type="dcterms:W3CDTF">2014-05-01T09:31:00Z</dcterms:created>
  <dcterms:modified xsi:type="dcterms:W3CDTF">2014-05-05T08:28:00Z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TC034577059991</vt:lpwstr>
  </property>
</Properties>
</file>